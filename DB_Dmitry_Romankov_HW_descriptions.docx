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32594" w14:textId="77777777" w:rsidR="00500742" w:rsidRDefault="00500742" w:rsidP="00500742">
      <w:pPr>
        <w:pStyle w:val="BodyText"/>
      </w:pPr>
    </w:p>
    <w:p w14:paraId="77658F3B" w14:textId="77777777" w:rsidR="00500742" w:rsidRDefault="00500742" w:rsidP="00500742">
      <w:pPr>
        <w:pStyle w:val="BodyText"/>
      </w:pPr>
    </w:p>
    <w:p w14:paraId="0E34BD01" w14:textId="77777777" w:rsidR="00500742" w:rsidRDefault="00500742" w:rsidP="00500742">
      <w:pPr>
        <w:pStyle w:val="BodyText"/>
      </w:pPr>
      <w:r>
        <w:rPr>
          <w:noProof/>
          <w:color w:val="2B579A"/>
          <w:shd w:val="clear" w:color="auto" w:fill="E6E6E6"/>
        </w:rPr>
        <w:drawing>
          <wp:anchor distT="0" distB="0" distL="114300" distR="114300" simplePos="0" relativeHeight="251658240" behindDoc="0" locked="0" layoutInCell="1" allowOverlap="1" wp14:anchorId="7FA95EBA" wp14:editId="1FA3F6CA">
            <wp:simplePos x="0" y="0"/>
            <wp:positionH relativeFrom="column">
              <wp:posOffset>635</wp:posOffset>
            </wp:positionH>
            <wp:positionV relativeFrom="page">
              <wp:posOffset>1225854</wp:posOffset>
            </wp:positionV>
            <wp:extent cx="914400" cy="3238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PAM_LOGO_gray_blue.eps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437880" w14:textId="77777777" w:rsidR="00500742" w:rsidRDefault="00500742" w:rsidP="00500742">
      <w:pPr>
        <w:pStyle w:val="BodyText"/>
      </w:pPr>
    </w:p>
    <w:p w14:paraId="6F72959F" w14:textId="77777777" w:rsidR="00500742" w:rsidRDefault="00500742" w:rsidP="00500742">
      <w:pPr>
        <w:pStyle w:val="BodyText"/>
      </w:pPr>
    </w:p>
    <w:p w14:paraId="19E2EDC6" w14:textId="77777777" w:rsidR="00500742" w:rsidRDefault="00500742" w:rsidP="00500742">
      <w:pPr>
        <w:pStyle w:val="BodyText"/>
      </w:pPr>
    </w:p>
    <w:p w14:paraId="31C885E5" w14:textId="77777777" w:rsidR="00500742" w:rsidRDefault="00500742" w:rsidP="00500742">
      <w:pPr>
        <w:pStyle w:val="BodyText"/>
      </w:pPr>
    </w:p>
    <w:p w14:paraId="74C5682C" w14:textId="77777777" w:rsidR="00500742" w:rsidRDefault="00500742" w:rsidP="00500742">
      <w:pPr>
        <w:pStyle w:val="BodyText"/>
      </w:pPr>
    </w:p>
    <w:p w14:paraId="543A52D9" w14:textId="77777777" w:rsidR="00500742" w:rsidRDefault="00500742" w:rsidP="00500742">
      <w:pPr>
        <w:pStyle w:val="BodyText"/>
      </w:pPr>
    </w:p>
    <w:p w14:paraId="5C893A34" w14:textId="77777777" w:rsidR="00500742" w:rsidRDefault="00500742" w:rsidP="00500742">
      <w:pPr>
        <w:pStyle w:val="BodyText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7"/>
      </w:tblGrid>
      <w:tr w:rsidR="00500742" w:rsidRPr="00114D08" w14:paraId="6626B668" w14:textId="77777777" w:rsidTr="009E2400">
        <w:trPr>
          <w:trHeight w:val="1583"/>
        </w:trPr>
        <w:tc>
          <w:tcPr>
            <w:tcW w:w="9357" w:type="dxa"/>
          </w:tcPr>
          <w:p w14:paraId="178AC1E6" w14:textId="3B2D1765" w:rsidR="00500742" w:rsidRPr="007F4104" w:rsidRDefault="00426215" w:rsidP="007206CD">
            <w:pPr>
              <w:pStyle w:val="CommentSubject"/>
            </w:pPr>
            <w:r>
              <w:t>Business Template</w:t>
            </w:r>
          </w:p>
          <w:p w14:paraId="2A75448B" w14:textId="615F1584" w:rsidR="00D04DA9" w:rsidRPr="00D04DA9" w:rsidRDefault="00500742" w:rsidP="00D04DA9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alibri" w:eastAsiaTheme="minorHAnsi" w:hAnsi="Calibri" w:cs="Calibri"/>
                <w:color w:val="000000"/>
                <w:sz w:val="24"/>
                <w:szCs w:val="24"/>
              </w:rPr>
            </w:pPr>
            <w:r>
              <w:rPr>
                <w:color w:val="2B579A"/>
                <w:shd w:val="clear" w:color="auto" w:fill="E6E6E6"/>
              </w:rPr>
              <w:fldChar w:fldCharType="begin"/>
            </w:r>
            <w:r>
              <w:instrText xml:space="preserve"> DOCPROPERTY  Title  \* MERGEFORMAT </w:instrText>
            </w:r>
            <w:r>
              <w:rPr>
                <w:color w:val="2B579A"/>
                <w:shd w:val="clear" w:color="auto" w:fill="E6E6E6"/>
              </w:rPr>
              <w:fldChar w:fldCharType="separate"/>
            </w:r>
          </w:p>
          <w:p w14:paraId="413D4256" w14:textId="26D1360F" w:rsidR="00500742" w:rsidRPr="00D04DA9" w:rsidRDefault="009E2400" w:rsidP="00D04DA9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Arial" w:eastAsiaTheme="minorEastAsia" w:hAnsi="Arial" w:cs="Arial"/>
                <w:b/>
                <w:bCs/>
                <w:caps/>
                <w:color w:val="464547"/>
                <w:sz w:val="44"/>
                <w:szCs w:val="44"/>
              </w:rPr>
            </w:pPr>
            <w:ins w:id="0" w:author="Dmitry Romankov" w:date="2024-04-16T14:25:00Z">
              <w:r>
                <w:rPr>
                  <w:rFonts w:ascii="Arial" w:eastAsiaTheme="minorEastAsia" w:hAnsi="Arial" w:cs="Arial"/>
                  <w:b/>
                  <w:bCs/>
                  <w:caps/>
                  <w:color w:val="464547"/>
                  <w:sz w:val="44"/>
                  <w:szCs w:val="44"/>
                </w:rPr>
                <w:t>Mountain Club</w:t>
              </w:r>
            </w:ins>
            <w:del w:id="1" w:author="Dmitry Romankov" w:date="2024-04-16T14:25:00Z">
              <w:r w:rsidR="00950730" w:rsidRPr="00950730" w:rsidDel="009E2400">
                <w:rPr>
                  <w:rFonts w:ascii="Arial" w:eastAsiaTheme="minorEastAsia" w:hAnsi="Arial" w:cs="Arial"/>
                  <w:b/>
                  <w:bCs/>
                  <w:caps/>
                  <w:color w:val="464547"/>
                  <w:sz w:val="44"/>
                  <w:szCs w:val="44"/>
                </w:rPr>
                <w:delText>Subject</w:delText>
              </w:r>
              <w:r w:rsidR="00950730" w:rsidDel="009E2400">
                <w:rPr>
                  <w:rFonts w:ascii="Arial" w:eastAsiaTheme="minorEastAsia" w:hAnsi="Arial" w:cs="Arial"/>
                  <w:b/>
                  <w:bCs/>
                  <w:caps/>
                  <w:color w:val="464547"/>
                  <w:sz w:val="44"/>
                  <w:szCs w:val="44"/>
                </w:rPr>
                <w:delText xml:space="preserve"> </w:delText>
              </w:r>
              <w:r w:rsidR="00950730" w:rsidRPr="00950730" w:rsidDel="009E2400">
                <w:rPr>
                  <w:rFonts w:ascii="Arial" w:eastAsiaTheme="minorEastAsia" w:hAnsi="Arial" w:cs="Arial"/>
                  <w:b/>
                  <w:bCs/>
                  <w:caps/>
                  <w:color w:val="464547"/>
                  <w:sz w:val="44"/>
                  <w:szCs w:val="44"/>
                </w:rPr>
                <w:delText>areas</w:delText>
              </w:r>
            </w:del>
            <w:r w:rsidR="00500742">
              <w:rPr>
                <w:color w:val="2B579A"/>
                <w:shd w:val="clear" w:color="auto" w:fill="E6E6E6"/>
              </w:rPr>
              <w:fldChar w:fldCharType="end"/>
            </w:r>
          </w:p>
        </w:tc>
      </w:tr>
      <w:tr w:rsidR="00500742" w:rsidRPr="00114D08" w14:paraId="40961459" w14:textId="77777777" w:rsidTr="009E2400">
        <w:tc>
          <w:tcPr>
            <w:tcW w:w="9357" w:type="dxa"/>
          </w:tcPr>
          <w:p w14:paraId="76309376" w14:textId="5B6117BA" w:rsidR="00500742" w:rsidRPr="00426215" w:rsidRDefault="00426215" w:rsidP="005842DA">
            <w:pPr>
              <w:pStyle w:val="ProjectName"/>
              <w:rPr>
                <w:rFonts w:ascii="Arial" w:hAnsi="Arial" w:cs="Arial"/>
                <w:b/>
                <w:bCs/>
                <w:sz w:val="18"/>
                <w:szCs w:val="18"/>
              </w:rPr>
              <w:pPrChange w:id="2" w:author="Dmitry Romankov" w:date="2024-04-16T14:28:00Z">
                <w:pPr>
                  <w:pStyle w:val="ProjectName"/>
                  <w:jc w:val="center"/>
                </w:pPr>
              </w:pPrChange>
            </w:pPr>
            <w:del w:id="3" w:author="Dmitry Romankov" w:date="2024-04-16T14:28:00Z">
              <w:r w:rsidRPr="00426215" w:rsidDel="005842DA">
                <w:rPr>
                  <w:rFonts w:ascii="Arial" w:hAnsi="Arial" w:cs="Arial"/>
                  <w:b/>
                  <w:bCs/>
                  <w:sz w:val="18"/>
                  <w:szCs w:val="18"/>
                </w:rPr>
                <w:delText>Logo / Image</w:delText>
              </w:r>
            </w:del>
          </w:p>
        </w:tc>
      </w:tr>
    </w:tbl>
    <w:p w14:paraId="5897652F" w14:textId="76FA4350" w:rsidR="00500742" w:rsidRDefault="009E2400" w:rsidP="00500742">
      <w:pPr>
        <w:pStyle w:val="BodyText"/>
      </w:pPr>
      <w:ins w:id="4" w:author="Dmitry Romankov" w:date="2024-04-16T14:26:00Z">
        <w:r>
          <w:rPr>
            <w:noProof/>
          </w:rPr>
          <w:drawing>
            <wp:inline distT="0" distB="0" distL="0" distR="0" wp14:anchorId="19C6C83C" wp14:editId="206A6F3C">
              <wp:extent cx="2178050" cy="2026663"/>
              <wp:effectExtent l="0" t="0" r="0" b="0"/>
              <wp:docPr id="869050436" name="Picture 1" descr="Modern minimalist mountain line art logo design Vector Imag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Modern minimalist mountain line art logo design Vector Image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1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t="2014" b="8706"/>
                      <a:stretch/>
                    </pic:blipFill>
                    <pic:spPr bwMode="auto">
                      <a:xfrm>
                        <a:off x="0" y="0"/>
                        <a:ext cx="2199507" cy="204662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ins>
    </w:p>
    <w:p w14:paraId="4311A786" w14:textId="77777777" w:rsidR="00500742" w:rsidRDefault="00500742" w:rsidP="00500742">
      <w:pPr>
        <w:widowControl/>
        <w:spacing w:line="240" w:lineRule="auto"/>
        <w:rPr>
          <w:rFonts w:ascii="Trebuchet MS" w:hAnsi="Trebuchet MS"/>
          <w:color w:val="464547"/>
        </w:rPr>
      </w:pPr>
      <w:r>
        <w:br w:type="page"/>
      </w:r>
    </w:p>
    <w:p w14:paraId="1754854A" w14:textId="77777777" w:rsidR="00500742" w:rsidRDefault="00500742" w:rsidP="00500742">
      <w:pPr>
        <w:pStyle w:val="BodyText"/>
      </w:pPr>
    </w:p>
    <w:p w14:paraId="208A37E9" w14:textId="77777777" w:rsidR="00500742" w:rsidRPr="00713C48" w:rsidRDefault="00500742" w:rsidP="00500742">
      <w:pPr>
        <w:pStyle w:val="TOCHeading"/>
      </w:pPr>
      <w:bookmarkStart w:id="5" w:name="_Toc456598587"/>
      <w:bookmarkStart w:id="6" w:name="_Toc456600918"/>
      <w:bookmarkStart w:id="7" w:name="_Toc2484421"/>
      <w:bookmarkStart w:id="8" w:name="_Toc4475558"/>
      <w:r w:rsidRPr="00713C48">
        <w:t>Contents</w:t>
      </w:r>
    </w:p>
    <w:p w14:paraId="5B80CBBC" w14:textId="7661780F" w:rsidR="00407DD5" w:rsidRDefault="00500742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r>
        <w:rPr>
          <w:color w:val="2B579A"/>
          <w:shd w:val="clear" w:color="auto" w:fill="E6E6E6"/>
        </w:rPr>
        <w:fldChar w:fldCharType="begin"/>
      </w:r>
      <w:r>
        <w:rPr>
          <w:noProof/>
        </w:rPr>
        <w:instrText xml:space="preserve"> TOC \o "2-3" \h \z \t "Heading 1,1,Appendix Level 1,1,Appendix Level 2,2,Appendix Level 3,3" </w:instrText>
      </w:r>
      <w:r>
        <w:rPr>
          <w:color w:val="2B579A"/>
          <w:shd w:val="clear" w:color="auto" w:fill="E6E6E6"/>
        </w:rPr>
        <w:fldChar w:fldCharType="separate"/>
      </w:r>
      <w:hyperlink w:anchor="_Toc62212630" w:history="1">
        <w:r w:rsidR="00407DD5" w:rsidRPr="00CF14D8">
          <w:rPr>
            <w:rStyle w:val="Hyperlink"/>
            <w:rFonts w:eastAsia="MS Gothic"/>
            <w:noProof/>
          </w:rPr>
          <w:t>1</w:t>
        </w:r>
        <w:r w:rsidR="00407DD5">
          <w:rPr>
            <w:rFonts w:asciiTheme="minorHAnsi" w:eastAsiaTheme="minorEastAsia" w:hAnsiTheme="minorHAnsi" w:cstheme="minorBidi"/>
            <w:bCs w:val="0"/>
            <w:caps w:val="0"/>
            <w:noProof/>
            <w:color w:val="auto"/>
            <w:sz w:val="22"/>
            <w:szCs w:val="22"/>
          </w:rPr>
          <w:tab/>
        </w:r>
        <w:r w:rsidR="00407DD5" w:rsidRPr="00CF14D8">
          <w:rPr>
            <w:rStyle w:val="Hyperlink"/>
            <w:rFonts w:eastAsia="MS Gothic"/>
            <w:noProof/>
          </w:rPr>
          <w:t>Business Description</w:t>
        </w:r>
        <w:r w:rsidR="00407DD5">
          <w:rPr>
            <w:noProof/>
            <w:webHidden/>
          </w:rPr>
          <w:tab/>
        </w:r>
        <w:r w:rsidR="00407DD5">
          <w:rPr>
            <w:webHidden/>
            <w:color w:val="2B579A"/>
            <w:shd w:val="clear" w:color="auto" w:fill="E6E6E6"/>
          </w:rPr>
          <w:fldChar w:fldCharType="begin"/>
        </w:r>
        <w:r w:rsidR="00407DD5">
          <w:rPr>
            <w:noProof/>
            <w:webHidden/>
          </w:rPr>
          <w:instrText xml:space="preserve"> PAGEREF _Toc62212630 \h </w:instrText>
        </w:r>
        <w:r w:rsidR="00407DD5">
          <w:rPr>
            <w:webHidden/>
            <w:color w:val="2B579A"/>
            <w:shd w:val="clear" w:color="auto" w:fill="E6E6E6"/>
          </w:rPr>
        </w:r>
        <w:r w:rsidR="00407DD5"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 w:rsidR="00407DD5">
          <w:rPr>
            <w:webHidden/>
            <w:color w:val="2B579A"/>
            <w:shd w:val="clear" w:color="auto" w:fill="E6E6E6"/>
          </w:rPr>
          <w:fldChar w:fldCharType="end"/>
        </w:r>
      </w:hyperlink>
    </w:p>
    <w:p w14:paraId="7714CE33" w14:textId="2F89B005" w:rsidR="00407DD5" w:rsidRDefault="00000000">
      <w:pPr>
        <w:pStyle w:val="TO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2212631" w:history="1">
        <w:r w:rsidR="00407DD5" w:rsidRPr="00CF14D8">
          <w:rPr>
            <w:rStyle w:val="Hyperlink"/>
            <w:rFonts w:eastAsia="MS Gothic"/>
            <w:noProof/>
          </w:rPr>
          <w:t>1.1</w:t>
        </w:r>
        <w:r w:rsidR="00407DD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07DD5" w:rsidRPr="00CF14D8">
          <w:rPr>
            <w:rStyle w:val="Hyperlink"/>
            <w:rFonts w:eastAsia="MS Gothic"/>
            <w:noProof/>
          </w:rPr>
          <w:t>Business background</w:t>
        </w:r>
        <w:r w:rsidR="00407DD5">
          <w:rPr>
            <w:noProof/>
            <w:webHidden/>
          </w:rPr>
          <w:tab/>
        </w:r>
        <w:r w:rsidR="00407DD5">
          <w:rPr>
            <w:webHidden/>
            <w:color w:val="2B579A"/>
            <w:shd w:val="clear" w:color="auto" w:fill="E6E6E6"/>
          </w:rPr>
          <w:fldChar w:fldCharType="begin"/>
        </w:r>
        <w:r w:rsidR="00407DD5">
          <w:rPr>
            <w:noProof/>
            <w:webHidden/>
          </w:rPr>
          <w:instrText xml:space="preserve"> PAGEREF _Toc62212631 \h </w:instrText>
        </w:r>
        <w:r w:rsidR="00407DD5">
          <w:rPr>
            <w:webHidden/>
            <w:color w:val="2B579A"/>
            <w:shd w:val="clear" w:color="auto" w:fill="E6E6E6"/>
          </w:rPr>
        </w:r>
        <w:r w:rsidR="00407DD5"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 w:rsidR="00407DD5">
          <w:rPr>
            <w:webHidden/>
            <w:color w:val="2B579A"/>
            <w:shd w:val="clear" w:color="auto" w:fill="E6E6E6"/>
          </w:rPr>
          <w:fldChar w:fldCharType="end"/>
        </w:r>
      </w:hyperlink>
    </w:p>
    <w:p w14:paraId="743771BC" w14:textId="3DEEC2AB" w:rsidR="00407DD5" w:rsidRDefault="00000000">
      <w:pPr>
        <w:pStyle w:val="TO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2212632" w:history="1">
        <w:r w:rsidR="00407DD5" w:rsidRPr="00CF14D8">
          <w:rPr>
            <w:rStyle w:val="Hyperlink"/>
            <w:rFonts w:eastAsia="MS Gothic"/>
            <w:noProof/>
          </w:rPr>
          <w:t>1.2</w:t>
        </w:r>
        <w:r w:rsidR="00407DD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07DD5" w:rsidRPr="00CF14D8">
          <w:rPr>
            <w:rStyle w:val="Hyperlink"/>
            <w:rFonts w:eastAsia="MS Gothic"/>
            <w:noProof/>
          </w:rPr>
          <w:t>Problems. Current Situation</w:t>
        </w:r>
        <w:r w:rsidR="00407DD5">
          <w:rPr>
            <w:noProof/>
            <w:webHidden/>
          </w:rPr>
          <w:tab/>
        </w:r>
        <w:r w:rsidR="00407DD5">
          <w:rPr>
            <w:webHidden/>
            <w:color w:val="2B579A"/>
            <w:shd w:val="clear" w:color="auto" w:fill="E6E6E6"/>
          </w:rPr>
          <w:fldChar w:fldCharType="begin"/>
        </w:r>
        <w:r w:rsidR="00407DD5">
          <w:rPr>
            <w:noProof/>
            <w:webHidden/>
          </w:rPr>
          <w:instrText xml:space="preserve"> PAGEREF _Toc62212632 \h </w:instrText>
        </w:r>
        <w:r w:rsidR="00407DD5">
          <w:rPr>
            <w:webHidden/>
            <w:color w:val="2B579A"/>
            <w:shd w:val="clear" w:color="auto" w:fill="E6E6E6"/>
          </w:rPr>
        </w:r>
        <w:r w:rsidR="00407DD5"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 w:rsidR="00407DD5">
          <w:rPr>
            <w:webHidden/>
            <w:color w:val="2B579A"/>
            <w:shd w:val="clear" w:color="auto" w:fill="E6E6E6"/>
          </w:rPr>
          <w:fldChar w:fldCharType="end"/>
        </w:r>
      </w:hyperlink>
    </w:p>
    <w:p w14:paraId="0E133934" w14:textId="54C61E7C" w:rsidR="00407DD5" w:rsidRDefault="00000000" w:rsidP="6D4B84C2">
      <w:pPr>
        <w:pStyle w:val="TO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2212633" w:history="1">
        <w:r w:rsidR="00407DD5" w:rsidRPr="00CF14D8">
          <w:rPr>
            <w:rStyle w:val="Hyperlink"/>
            <w:rFonts w:eastAsia="MS Gothic"/>
            <w:noProof/>
          </w:rPr>
          <w:t>1.3</w:t>
        </w:r>
        <w:r w:rsidR="00407DD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B3847">
          <w:rPr>
            <w:rStyle w:val="Hyperlink"/>
            <w:rFonts w:eastAsia="MS Gothic"/>
            <w:noProof/>
          </w:rPr>
          <w:t>The b</w:t>
        </w:r>
        <w:r w:rsidR="00407DD5" w:rsidRPr="00CF14D8">
          <w:rPr>
            <w:rStyle w:val="Hyperlink"/>
            <w:rFonts w:eastAsia="MS Gothic"/>
            <w:noProof/>
          </w:rPr>
          <w:t xml:space="preserve">enefits </w:t>
        </w:r>
        <w:r w:rsidR="002B3847">
          <w:rPr>
            <w:rStyle w:val="Hyperlink"/>
            <w:rFonts w:eastAsia="MS Gothic"/>
            <w:noProof/>
          </w:rPr>
          <w:t>of</w:t>
        </w:r>
        <w:r w:rsidR="00407DD5" w:rsidRPr="00CF14D8">
          <w:rPr>
            <w:rStyle w:val="Hyperlink"/>
            <w:rFonts w:eastAsia="MS Gothic"/>
            <w:noProof/>
          </w:rPr>
          <w:t xml:space="preserve"> implementing a database. Project Vision</w:t>
        </w:r>
        <w:r w:rsidR="00407DD5">
          <w:rPr>
            <w:noProof/>
            <w:webHidden/>
          </w:rPr>
          <w:tab/>
        </w:r>
        <w:r w:rsidR="00407DD5">
          <w:rPr>
            <w:webHidden/>
            <w:color w:val="2B579A"/>
            <w:shd w:val="clear" w:color="auto" w:fill="E6E6E6"/>
          </w:rPr>
          <w:fldChar w:fldCharType="begin"/>
        </w:r>
        <w:r w:rsidR="00407DD5">
          <w:rPr>
            <w:noProof/>
            <w:webHidden/>
          </w:rPr>
          <w:instrText xml:space="preserve"> PAGEREF _Toc62212633 \h </w:instrText>
        </w:r>
        <w:r w:rsidR="00407DD5">
          <w:rPr>
            <w:webHidden/>
            <w:color w:val="2B579A"/>
            <w:shd w:val="clear" w:color="auto" w:fill="E6E6E6"/>
          </w:rPr>
        </w:r>
        <w:r w:rsidR="00407DD5"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 w:rsidR="00407DD5">
          <w:rPr>
            <w:webHidden/>
            <w:color w:val="2B579A"/>
            <w:shd w:val="clear" w:color="auto" w:fill="E6E6E6"/>
          </w:rPr>
          <w:fldChar w:fldCharType="end"/>
        </w:r>
      </w:hyperlink>
    </w:p>
    <w:p w14:paraId="128635C4" w14:textId="349EDCCA" w:rsidR="00407DD5" w:rsidRDefault="00000000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62212634" w:history="1">
        <w:r w:rsidR="00407DD5" w:rsidRPr="00CF14D8">
          <w:rPr>
            <w:rStyle w:val="Hyperlink"/>
            <w:rFonts w:eastAsia="MS Gothic"/>
            <w:noProof/>
          </w:rPr>
          <w:t>2</w:t>
        </w:r>
        <w:r w:rsidR="00407DD5">
          <w:rPr>
            <w:rFonts w:asciiTheme="minorHAnsi" w:eastAsiaTheme="minorEastAsia" w:hAnsiTheme="minorHAnsi" w:cstheme="minorBidi"/>
            <w:bCs w:val="0"/>
            <w:caps w:val="0"/>
            <w:noProof/>
            <w:color w:val="auto"/>
            <w:sz w:val="22"/>
            <w:szCs w:val="22"/>
          </w:rPr>
          <w:tab/>
        </w:r>
        <w:r w:rsidR="00407DD5" w:rsidRPr="00CF14D8">
          <w:rPr>
            <w:rStyle w:val="Hyperlink"/>
            <w:rFonts w:eastAsia="MS Gothic"/>
            <w:noProof/>
          </w:rPr>
          <w:t>Model description</w:t>
        </w:r>
        <w:r w:rsidR="00407DD5">
          <w:rPr>
            <w:noProof/>
            <w:webHidden/>
          </w:rPr>
          <w:tab/>
        </w:r>
        <w:r w:rsidR="00407DD5">
          <w:rPr>
            <w:webHidden/>
            <w:color w:val="2B579A"/>
            <w:shd w:val="clear" w:color="auto" w:fill="E6E6E6"/>
          </w:rPr>
          <w:fldChar w:fldCharType="begin"/>
        </w:r>
        <w:r w:rsidR="00407DD5">
          <w:rPr>
            <w:noProof/>
            <w:webHidden/>
          </w:rPr>
          <w:instrText xml:space="preserve"> PAGEREF _Toc62212634 \h </w:instrText>
        </w:r>
        <w:r w:rsidR="00407DD5">
          <w:rPr>
            <w:webHidden/>
            <w:color w:val="2B579A"/>
            <w:shd w:val="clear" w:color="auto" w:fill="E6E6E6"/>
          </w:rPr>
        </w:r>
        <w:r w:rsidR="00407DD5"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 w:rsidR="00407DD5">
          <w:rPr>
            <w:webHidden/>
            <w:color w:val="2B579A"/>
            <w:shd w:val="clear" w:color="auto" w:fill="E6E6E6"/>
          </w:rPr>
          <w:fldChar w:fldCharType="end"/>
        </w:r>
      </w:hyperlink>
    </w:p>
    <w:p w14:paraId="41C96AAF" w14:textId="1B137751" w:rsidR="00407DD5" w:rsidRDefault="00000000">
      <w:pPr>
        <w:pStyle w:val="TO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2212635" w:history="1">
        <w:r w:rsidR="00407DD5" w:rsidRPr="00CF14D8">
          <w:rPr>
            <w:rStyle w:val="Hyperlink"/>
            <w:rFonts w:eastAsia="MS Gothic"/>
            <w:noProof/>
          </w:rPr>
          <w:t>2.1</w:t>
        </w:r>
        <w:r w:rsidR="00407DD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07DD5" w:rsidRPr="00CF14D8">
          <w:rPr>
            <w:rStyle w:val="Hyperlink"/>
            <w:rFonts w:eastAsia="MS Gothic"/>
            <w:noProof/>
          </w:rPr>
          <w:t>Definitions &amp; Acronyms</w:t>
        </w:r>
        <w:r w:rsidR="00407DD5">
          <w:rPr>
            <w:noProof/>
            <w:webHidden/>
          </w:rPr>
          <w:tab/>
        </w:r>
        <w:r w:rsidR="00407DD5">
          <w:rPr>
            <w:webHidden/>
            <w:color w:val="2B579A"/>
            <w:shd w:val="clear" w:color="auto" w:fill="E6E6E6"/>
          </w:rPr>
          <w:fldChar w:fldCharType="begin"/>
        </w:r>
        <w:r w:rsidR="00407DD5">
          <w:rPr>
            <w:noProof/>
            <w:webHidden/>
          </w:rPr>
          <w:instrText xml:space="preserve"> PAGEREF _Toc62212635 \h </w:instrText>
        </w:r>
        <w:r w:rsidR="00407DD5">
          <w:rPr>
            <w:webHidden/>
            <w:color w:val="2B579A"/>
            <w:shd w:val="clear" w:color="auto" w:fill="E6E6E6"/>
          </w:rPr>
        </w:r>
        <w:r w:rsidR="00407DD5"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 w:rsidR="00407DD5">
          <w:rPr>
            <w:webHidden/>
            <w:color w:val="2B579A"/>
            <w:shd w:val="clear" w:color="auto" w:fill="E6E6E6"/>
          </w:rPr>
          <w:fldChar w:fldCharType="end"/>
        </w:r>
      </w:hyperlink>
    </w:p>
    <w:p w14:paraId="670E842D" w14:textId="0E364FEB" w:rsidR="00407DD5" w:rsidRDefault="00000000">
      <w:pPr>
        <w:pStyle w:val="TO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2212636" w:history="1">
        <w:r w:rsidR="00407DD5" w:rsidRPr="00CF14D8">
          <w:rPr>
            <w:rStyle w:val="Hyperlink"/>
            <w:rFonts w:eastAsia="MS Gothic"/>
            <w:noProof/>
          </w:rPr>
          <w:t>2.2</w:t>
        </w:r>
        <w:r w:rsidR="00407DD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07DD5" w:rsidRPr="00CF14D8">
          <w:rPr>
            <w:rStyle w:val="Hyperlink"/>
            <w:rFonts w:eastAsia="MS Gothic"/>
            <w:noProof/>
          </w:rPr>
          <w:t>Logical Scheme</w:t>
        </w:r>
        <w:r w:rsidR="00407DD5">
          <w:rPr>
            <w:noProof/>
            <w:webHidden/>
          </w:rPr>
          <w:tab/>
        </w:r>
        <w:r w:rsidR="00407DD5">
          <w:rPr>
            <w:webHidden/>
            <w:color w:val="2B579A"/>
            <w:shd w:val="clear" w:color="auto" w:fill="E6E6E6"/>
          </w:rPr>
          <w:fldChar w:fldCharType="begin"/>
        </w:r>
        <w:r w:rsidR="00407DD5">
          <w:rPr>
            <w:noProof/>
            <w:webHidden/>
          </w:rPr>
          <w:instrText xml:space="preserve"> PAGEREF _Toc62212636 \h </w:instrText>
        </w:r>
        <w:r w:rsidR="00407DD5">
          <w:rPr>
            <w:webHidden/>
            <w:color w:val="2B579A"/>
            <w:shd w:val="clear" w:color="auto" w:fill="E6E6E6"/>
          </w:rPr>
        </w:r>
        <w:r w:rsidR="00407DD5"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 w:rsidR="00407DD5">
          <w:rPr>
            <w:webHidden/>
            <w:color w:val="2B579A"/>
            <w:shd w:val="clear" w:color="auto" w:fill="E6E6E6"/>
          </w:rPr>
          <w:fldChar w:fldCharType="end"/>
        </w:r>
      </w:hyperlink>
    </w:p>
    <w:p w14:paraId="32F1B2ED" w14:textId="4CEEC0FC" w:rsidR="00407DD5" w:rsidRDefault="00000000">
      <w:pPr>
        <w:pStyle w:val="TO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2212637" w:history="1">
        <w:r w:rsidR="00407DD5" w:rsidRPr="00CF14D8">
          <w:rPr>
            <w:rStyle w:val="Hyperlink"/>
            <w:rFonts w:eastAsia="MS Gothic"/>
            <w:noProof/>
          </w:rPr>
          <w:t>2.3</w:t>
        </w:r>
        <w:r w:rsidR="00407DD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07DD5" w:rsidRPr="00CF14D8">
          <w:rPr>
            <w:rStyle w:val="Hyperlink"/>
            <w:rFonts w:eastAsia="MS Gothic"/>
            <w:noProof/>
          </w:rPr>
          <w:t>Objects</w:t>
        </w:r>
        <w:r w:rsidR="00407DD5">
          <w:rPr>
            <w:noProof/>
            <w:webHidden/>
          </w:rPr>
          <w:tab/>
        </w:r>
        <w:r w:rsidR="00407DD5">
          <w:rPr>
            <w:webHidden/>
            <w:color w:val="2B579A"/>
            <w:shd w:val="clear" w:color="auto" w:fill="E6E6E6"/>
          </w:rPr>
          <w:fldChar w:fldCharType="begin"/>
        </w:r>
        <w:r w:rsidR="00407DD5">
          <w:rPr>
            <w:noProof/>
            <w:webHidden/>
          </w:rPr>
          <w:instrText xml:space="preserve"> PAGEREF _Toc62212637 \h </w:instrText>
        </w:r>
        <w:r w:rsidR="00407DD5">
          <w:rPr>
            <w:webHidden/>
            <w:color w:val="2B579A"/>
            <w:shd w:val="clear" w:color="auto" w:fill="E6E6E6"/>
          </w:rPr>
        </w:r>
        <w:r w:rsidR="00407DD5"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 w:rsidR="00407DD5">
          <w:rPr>
            <w:webHidden/>
            <w:color w:val="2B579A"/>
            <w:shd w:val="clear" w:color="auto" w:fill="E6E6E6"/>
          </w:rPr>
          <w:fldChar w:fldCharType="end"/>
        </w:r>
      </w:hyperlink>
    </w:p>
    <w:p w14:paraId="58FCF022" w14:textId="7D69FC3F" w:rsidR="00500742" w:rsidRPr="00114D08" w:rsidRDefault="00500742" w:rsidP="00500742">
      <w:pPr>
        <w:pStyle w:val="TOC1"/>
        <w:tabs>
          <w:tab w:val="left" w:pos="400"/>
          <w:tab w:val="right" w:leader="dot" w:pos="9347"/>
        </w:tabs>
        <w:rPr>
          <w:noProof/>
        </w:rPr>
      </w:pPr>
      <w:r>
        <w:rPr>
          <w:color w:val="2B579A"/>
          <w:shd w:val="clear" w:color="auto" w:fill="E6E6E6"/>
        </w:rPr>
        <w:fldChar w:fldCharType="end"/>
      </w:r>
    </w:p>
    <w:p w14:paraId="7A95404F" w14:textId="77777777" w:rsidR="00500742" w:rsidRPr="00114D08" w:rsidRDefault="00500742" w:rsidP="00500742">
      <w:pPr>
        <w:pStyle w:val="BodyText"/>
      </w:pPr>
    </w:p>
    <w:p w14:paraId="56241B92" w14:textId="34015214" w:rsidR="0094703C" w:rsidRPr="0077468E" w:rsidRDefault="00500742" w:rsidP="00426215">
      <w:pPr>
        <w:pStyle w:val="Heading1"/>
        <w:numPr>
          <w:ilvl w:val="0"/>
          <w:numId w:val="0"/>
        </w:numPr>
        <w:rPr>
          <w:sz w:val="24"/>
        </w:rPr>
      </w:pPr>
      <w:bookmarkStart w:id="9" w:name="_Section_1"/>
      <w:bookmarkEnd w:id="9"/>
      <w:r w:rsidRPr="008E2573">
        <w:br w:type="page"/>
      </w:r>
      <w:bookmarkEnd w:id="5"/>
      <w:bookmarkEnd w:id="6"/>
      <w:bookmarkEnd w:id="7"/>
      <w:bookmarkEnd w:id="8"/>
    </w:p>
    <w:p w14:paraId="31B69AA4" w14:textId="77777777" w:rsidR="00426215" w:rsidRDefault="00426215" w:rsidP="00426215">
      <w:pPr>
        <w:pStyle w:val="Heading1"/>
        <w:ind w:left="431" w:hanging="431"/>
      </w:pPr>
      <w:bookmarkStart w:id="10" w:name="_Toc412572569"/>
      <w:bookmarkStart w:id="11" w:name="_Toc509167633"/>
      <w:bookmarkStart w:id="12" w:name="_Toc62212630"/>
      <w:r>
        <w:lastRenderedPageBreak/>
        <w:t>Business Description</w:t>
      </w:r>
      <w:bookmarkEnd w:id="10"/>
      <w:bookmarkEnd w:id="11"/>
      <w:bookmarkEnd w:id="12"/>
    </w:p>
    <w:p w14:paraId="45574318" w14:textId="6BB86AAC" w:rsidR="00426215" w:rsidRPr="0018086F" w:rsidRDefault="00426215" w:rsidP="00426215">
      <w:pPr>
        <w:pStyle w:val="Heading2"/>
        <w:keepNext w:val="0"/>
        <w:ind w:left="851" w:hanging="851"/>
        <w:rPr>
          <w:color w:val="F2F2F2" w:themeColor="background1" w:themeShade="F2"/>
          <w:rPrChange w:id="13" w:author="Dmitry Romankov" w:date="2024-04-16T10:45:00Z">
            <w:rPr/>
          </w:rPrChange>
        </w:rPr>
      </w:pPr>
      <w:bookmarkStart w:id="14" w:name="_Toc412572570"/>
      <w:bookmarkStart w:id="15" w:name="_Toc509167634"/>
      <w:bookmarkStart w:id="16" w:name="_Toc62212631"/>
      <w:r>
        <w:t>Business background</w:t>
      </w:r>
      <w:bookmarkEnd w:id="14"/>
      <w:bookmarkEnd w:id="15"/>
      <w:bookmarkEnd w:id="16"/>
    </w:p>
    <w:p w14:paraId="1CE130DD" w14:textId="55C07435" w:rsidR="00C403FF" w:rsidRPr="0018086F" w:rsidRDefault="00BA789B" w:rsidP="00C403FF">
      <w:pPr>
        <w:pStyle w:val="BodyText"/>
        <w:rPr>
          <w:ins w:id="17" w:author="Dmitry Romankov" w:date="2024-04-16T10:23:00Z"/>
          <w:color w:val="000000" w:themeColor="text1"/>
          <w:sz w:val="24"/>
          <w:szCs w:val="24"/>
          <w:rPrChange w:id="18" w:author="Dmitry Romankov" w:date="2024-04-16T10:45:00Z">
            <w:rPr>
              <w:ins w:id="19" w:author="Dmitry Romankov" w:date="2024-04-16T10:23:00Z"/>
            </w:rPr>
          </w:rPrChange>
        </w:rPr>
      </w:pPr>
      <w:ins w:id="20" w:author="Dmitry Romankov" w:date="2024-04-16T10:38:00Z">
        <w:r w:rsidRPr="0018086F">
          <w:rPr>
            <w:color w:val="000000" w:themeColor="text1"/>
            <w:sz w:val="24"/>
            <w:szCs w:val="24"/>
            <w:rPrChange w:id="21" w:author="Dmitry Romankov" w:date="2024-04-16T10:45:00Z">
              <w:rPr/>
            </w:rPrChange>
          </w:rPr>
          <w:t xml:space="preserve">For more than 20 years we are dealing with </w:t>
        </w:r>
      </w:ins>
      <w:ins w:id="22" w:author="Dmitry Romankov" w:date="2024-04-16T10:45:00Z">
        <w:r w:rsidR="0018086F" w:rsidRPr="0018086F">
          <w:rPr>
            <w:color w:val="000000" w:themeColor="text1"/>
            <w:sz w:val="24"/>
            <w:szCs w:val="24"/>
            <w:rPrChange w:id="23" w:author="Dmitry Romankov" w:date="2024-04-16T10:45:00Z">
              <w:rPr>
                <w:color w:val="FFFFFF" w:themeColor="background1"/>
              </w:rPr>
            </w:rPrChange>
          </w:rPr>
          <w:t>climbing</w:t>
        </w:r>
      </w:ins>
      <w:ins w:id="24" w:author="Dmitry Romankov" w:date="2024-04-16T10:39:00Z">
        <w:r w:rsidRPr="0018086F">
          <w:rPr>
            <w:color w:val="000000" w:themeColor="text1"/>
            <w:sz w:val="24"/>
            <w:szCs w:val="24"/>
            <w:rPrChange w:id="25" w:author="Dmitry Romankov" w:date="2024-04-16T10:45:00Z">
              <w:rPr/>
            </w:rPrChange>
          </w:rPr>
          <w:t xml:space="preserve">. We started from a </w:t>
        </w:r>
        <w:r w:rsidR="0018086F" w:rsidRPr="0018086F">
          <w:rPr>
            <w:color w:val="000000" w:themeColor="text1"/>
            <w:sz w:val="24"/>
            <w:szCs w:val="24"/>
            <w:rPrChange w:id="26" w:author="Dmitry Romankov" w:date="2024-04-16T10:45:00Z">
              <w:rPr/>
            </w:rPrChange>
          </w:rPr>
          <w:t xml:space="preserve">small group of enthusiasts and now we have huge company </w:t>
        </w:r>
      </w:ins>
      <w:ins w:id="27" w:author="Dmitry Romankov" w:date="2024-04-16T10:43:00Z">
        <w:r w:rsidR="0018086F" w:rsidRPr="0018086F">
          <w:rPr>
            <w:color w:val="000000" w:themeColor="text1"/>
            <w:sz w:val="24"/>
            <w:szCs w:val="24"/>
            <w:rPrChange w:id="28" w:author="Dmitry Romankov" w:date="2024-04-16T10:45:00Z">
              <w:rPr/>
            </w:rPrChange>
          </w:rPr>
          <w:t>presented in different locations.</w:t>
        </w:r>
      </w:ins>
    </w:p>
    <w:p w14:paraId="311CC75E" w14:textId="77777777" w:rsidR="00A07716" w:rsidRPr="0018086F" w:rsidRDefault="00A07716" w:rsidP="00C403FF">
      <w:pPr>
        <w:pStyle w:val="BodyText"/>
        <w:rPr>
          <w:color w:val="F2F2F2" w:themeColor="background1" w:themeShade="F2"/>
          <w:rPrChange w:id="29" w:author="Dmitry Romankov" w:date="2024-04-16T10:45:00Z">
            <w:rPr/>
          </w:rPrChange>
        </w:rPr>
      </w:pPr>
    </w:p>
    <w:p w14:paraId="3F9669AC" w14:textId="58EB986B" w:rsidR="00C403FF" w:rsidRDefault="00426215" w:rsidP="00C403FF">
      <w:pPr>
        <w:pStyle w:val="Heading2"/>
        <w:keepNext w:val="0"/>
        <w:ind w:left="851" w:hanging="851"/>
        <w:rPr>
          <w:ins w:id="30" w:author="Dmitry Romankov" w:date="2024-04-16T10:46:00Z"/>
        </w:rPr>
      </w:pPr>
      <w:bookmarkStart w:id="31" w:name="_Toc412572571"/>
      <w:bookmarkStart w:id="32" w:name="_Toc509167635"/>
      <w:bookmarkStart w:id="33" w:name="_Toc62212632"/>
      <w:r>
        <w:t>P</w:t>
      </w:r>
      <w:r w:rsidRPr="00473DF1">
        <w:t>roblems</w:t>
      </w:r>
      <w:r w:rsidR="00C403FF">
        <w:t>.</w:t>
      </w:r>
      <w:r w:rsidRPr="00473DF1">
        <w:t xml:space="preserve"> </w:t>
      </w:r>
      <w:bookmarkStart w:id="34" w:name="_Toc462595274"/>
      <w:bookmarkEnd w:id="31"/>
      <w:bookmarkEnd w:id="32"/>
      <w:r w:rsidR="00C403FF" w:rsidRPr="00C403FF">
        <w:t>Current Situation</w:t>
      </w:r>
      <w:bookmarkEnd w:id="33"/>
      <w:bookmarkEnd w:id="34"/>
    </w:p>
    <w:p w14:paraId="71C00EEA" w14:textId="6C778377" w:rsidR="0018086F" w:rsidRDefault="0018086F" w:rsidP="0018086F">
      <w:pPr>
        <w:pStyle w:val="BodyText"/>
        <w:rPr>
          <w:ins w:id="35" w:author="Dmitry Romankov" w:date="2024-04-16T10:48:00Z"/>
          <w:color w:val="000000" w:themeColor="text1"/>
          <w:sz w:val="24"/>
          <w:szCs w:val="24"/>
        </w:rPr>
      </w:pPr>
      <w:ins w:id="36" w:author="Dmitry Romankov" w:date="2024-04-16T10:48:00Z">
        <w:r w:rsidRPr="0018086F">
          <w:rPr>
            <w:color w:val="000000" w:themeColor="text1"/>
            <w:sz w:val="24"/>
            <w:szCs w:val="24"/>
          </w:rPr>
          <w:t>Now, with our help, thousands of people every year climb mountains in different parts of our planet</w:t>
        </w:r>
        <w:r>
          <w:rPr>
            <w:color w:val="000000" w:themeColor="text1"/>
            <w:sz w:val="24"/>
            <w:szCs w:val="24"/>
          </w:rPr>
          <w:t>.</w:t>
        </w:r>
      </w:ins>
    </w:p>
    <w:p w14:paraId="5FC2A3D6" w14:textId="0DB10285" w:rsidR="0018086F" w:rsidRPr="0018086F" w:rsidDel="00184C2E" w:rsidRDefault="00184C2E" w:rsidP="0018086F">
      <w:pPr>
        <w:pStyle w:val="BodyText"/>
        <w:rPr>
          <w:del w:id="37" w:author="Dmitry Romankov" w:date="2024-04-16T10:55:00Z"/>
          <w:color w:val="000000" w:themeColor="text1"/>
          <w:sz w:val="24"/>
          <w:szCs w:val="24"/>
          <w:rPrChange w:id="38" w:author="Dmitry Romankov" w:date="2024-04-16T10:46:00Z">
            <w:rPr>
              <w:del w:id="39" w:author="Dmitry Romankov" w:date="2024-04-16T10:55:00Z"/>
            </w:rPr>
          </w:rPrChange>
        </w:rPr>
        <w:pPrChange w:id="40" w:author="Dmitry Romankov" w:date="2024-04-16T10:46:00Z">
          <w:pPr>
            <w:pStyle w:val="Heading2"/>
            <w:keepNext w:val="0"/>
            <w:ind w:left="851" w:hanging="851"/>
          </w:pPr>
        </w:pPrChange>
      </w:pPr>
      <w:ins w:id="41" w:author="Dmitry Romankov" w:date="2024-04-16T10:49:00Z">
        <w:r>
          <w:rPr>
            <w:color w:val="000000" w:themeColor="text1"/>
            <w:sz w:val="24"/>
            <w:szCs w:val="24"/>
          </w:rPr>
          <w:t>We have huge archive of pa</w:t>
        </w:r>
      </w:ins>
      <w:ins w:id="42" w:author="Dmitry Romankov" w:date="2024-04-16T10:50:00Z">
        <w:r>
          <w:rPr>
            <w:color w:val="000000" w:themeColor="text1"/>
            <w:sz w:val="24"/>
            <w:szCs w:val="24"/>
          </w:rPr>
          <w:t xml:space="preserve">st </w:t>
        </w:r>
      </w:ins>
      <w:ins w:id="43" w:author="Dmitry Romankov" w:date="2024-04-16T10:51:00Z">
        <w:r>
          <w:rPr>
            <w:color w:val="000000" w:themeColor="text1"/>
            <w:sz w:val="24"/>
            <w:szCs w:val="24"/>
          </w:rPr>
          <w:t>climbing’s</w:t>
        </w:r>
      </w:ins>
      <w:ins w:id="44" w:author="Dmitry Romankov" w:date="2024-04-16T10:50:00Z">
        <w:r>
          <w:rPr>
            <w:color w:val="000000" w:themeColor="text1"/>
            <w:sz w:val="24"/>
            <w:szCs w:val="24"/>
          </w:rPr>
          <w:t xml:space="preserve"> on paper and </w:t>
        </w:r>
      </w:ins>
      <w:ins w:id="45" w:author="Dmitry Romankov" w:date="2024-04-16T10:51:00Z">
        <w:r>
          <w:rPr>
            <w:color w:val="000000" w:themeColor="text1"/>
            <w:sz w:val="24"/>
            <w:szCs w:val="24"/>
          </w:rPr>
          <w:t xml:space="preserve">now we would like to </w:t>
        </w:r>
      </w:ins>
      <w:ins w:id="46" w:author="Dmitry Romankov" w:date="2024-04-16T10:52:00Z">
        <w:r>
          <w:rPr>
            <w:color w:val="000000" w:themeColor="text1"/>
            <w:sz w:val="24"/>
            <w:szCs w:val="24"/>
          </w:rPr>
          <w:t>modernize our business and</w:t>
        </w:r>
      </w:ins>
      <w:ins w:id="47" w:author="Dmitry Romankov" w:date="2024-04-16T10:53:00Z">
        <w:r>
          <w:rPr>
            <w:color w:val="000000" w:themeColor="text1"/>
            <w:sz w:val="24"/>
            <w:szCs w:val="24"/>
          </w:rPr>
          <w:t xml:space="preserve"> go digital. </w:t>
        </w:r>
      </w:ins>
    </w:p>
    <w:p w14:paraId="7A3D1FB8" w14:textId="77777777" w:rsidR="00C403FF" w:rsidRPr="0018086F" w:rsidRDefault="00C403FF" w:rsidP="00426215">
      <w:pPr>
        <w:pStyle w:val="BodyText"/>
        <w:rPr>
          <w:sz w:val="24"/>
          <w:szCs w:val="24"/>
          <w:rPrChange w:id="48" w:author="Dmitry Romankov" w:date="2024-04-16T10:45:00Z">
            <w:rPr/>
          </w:rPrChange>
        </w:rPr>
      </w:pPr>
    </w:p>
    <w:p w14:paraId="456F4093" w14:textId="1739094F" w:rsidR="00426215" w:rsidRDefault="0000152E" w:rsidP="00426215">
      <w:pPr>
        <w:pStyle w:val="Heading2"/>
        <w:keepNext w:val="0"/>
        <w:ind w:left="851" w:hanging="851"/>
        <w:rPr>
          <w:ins w:id="49" w:author="Dmitry Romankov" w:date="2024-04-16T10:55:00Z"/>
        </w:rPr>
      </w:pPr>
      <w:bookmarkStart w:id="50" w:name="_Toc412572572"/>
      <w:bookmarkStart w:id="51" w:name="_Toc509167636"/>
      <w:bookmarkStart w:id="52" w:name="_Toc62212633"/>
      <w:r>
        <w:t xml:space="preserve">the </w:t>
      </w:r>
      <w:r w:rsidR="00426215">
        <w:t xml:space="preserve">Benefits </w:t>
      </w:r>
      <w:r>
        <w:t>of</w:t>
      </w:r>
      <w:r w:rsidR="00426215">
        <w:t xml:space="preserve"> implementing a </w:t>
      </w:r>
      <w:bookmarkEnd w:id="50"/>
      <w:bookmarkEnd w:id="51"/>
      <w:r w:rsidR="00C403FF">
        <w:t>database. Project Vision</w:t>
      </w:r>
      <w:bookmarkEnd w:id="52"/>
    </w:p>
    <w:p w14:paraId="20965087" w14:textId="2F44D0C2" w:rsidR="00184C2E" w:rsidRPr="00184C2E" w:rsidDel="00184C2E" w:rsidRDefault="00184C2E" w:rsidP="00184C2E">
      <w:pPr>
        <w:pStyle w:val="BodyText"/>
        <w:rPr>
          <w:del w:id="53" w:author="Dmitry Romankov" w:date="2024-04-16T10:55:00Z"/>
          <w:color w:val="000000" w:themeColor="text1"/>
          <w:sz w:val="24"/>
          <w:szCs w:val="24"/>
          <w:rPrChange w:id="54" w:author="Dmitry Romankov" w:date="2024-04-16T10:55:00Z">
            <w:rPr>
              <w:del w:id="55" w:author="Dmitry Romankov" w:date="2024-04-16T10:55:00Z"/>
            </w:rPr>
          </w:rPrChange>
        </w:rPr>
        <w:pPrChange w:id="56" w:author="Dmitry Romankov" w:date="2024-04-16T10:55:00Z">
          <w:pPr>
            <w:pStyle w:val="Heading2"/>
            <w:keepNext w:val="0"/>
            <w:ind w:left="851" w:hanging="851"/>
          </w:pPr>
        </w:pPrChange>
      </w:pPr>
      <w:ins w:id="57" w:author="Dmitry Romankov" w:date="2024-04-16T10:55:00Z">
        <w:r>
          <w:rPr>
            <w:color w:val="000000" w:themeColor="text1"/>
            <w:sz w:val="24"/>
            <w:szCs w:val="24"/>
          </w:rPr>
          <w:t xml:space="preserve">With new model we plan to expand our business </w:t>
        </w:r>
      </w:ins>
      <w:ins w:id="58" w:author="Dmitry Romankov" w:date="2024-04-16T10:57:00Z">
        <w:r>
          <w:rPr>
            <w:color w:val="000000" w:themeColor="text1"/>
            <w:sz w:val="24"/>
            <w:szCs w:val="24"/>
          </w:rPr>
          <w:t>and</w:t>
        </w:r>
      </w:ins>
      <w:ins w:id="59" w:author="Dmitry Romankov" w:date="2024-04-16T10:56:00Z">
        <w:r>
          <w:rPr>
            <w:color w:val="000000" w:themeColor="text1"/>
            <w:sz w:val="24"/>
            <w:szCs w:val="24"/>
          </w:rPr>
          <w:t xml:space="preserve"> it would be much easier to handle, synchronize and run </w:t>
        </w:r>
      </w:ins>
      <w:ins w:id="60" w:author="Dmitry Romankov" w:date="2024-04-16T10:58:00Z">
        <w:r w:rsidR="00D258B3">
          <w:rPr>
            <w:color w:val="000000" w:themeColor="text1"/>
            <w:sz w:val="24"/>
            <w:szCs w:val="24"/>
          </w:rPr>
          <w:t>our activities</w:t>
        </w:r>
      </w:ins>
      <w:ins w:id="61" w:author="Dmitry Romankov" w:date="2024-04-16T10:56:00Z">
        <w:r>
          <w:rPr>
            <w:color w:val="000000" w:themeColor="text1"/>
            <w:sz w:val="24"/>
            <w:szCs w:val="24"/>
          </w:rPr>
          <w:t>.</w:t>
        </w:r>
      </w:ins>
    </w:p>
    <w:p w14:paraId="20C95FFC" w14:textId="77777777" w:rsidR="006F645E" w:rsidRPr="006F645E" w:rsidRDefault="006F645E" w:rsidP="006F645E">
      <w:pPr>
        <w:pStyle w:val="BodyText"/>
      </w:pPr>
    </w:p>
    <w:p w14:paraId="1B22C6C0" w14:textId="11675BAE" w:rsidR="00426215" w:rsidRDefault="006F645E" w:rsidP="00426215">
      <w:pPr>
        <w:pStyle w:val="Heading1"/>
        <w:ind w:left="431" w:hanging="431"/>
      </w:pPr>
      <w:bookmarkStart w:id="62" w:name="_Toc62212634"/>
      <w:bookmarkStart w:id="63" w:name="_Hlk314571188"/>
      <w:r>
        <w:t>Model description</w:t>
      </w:r>
      <w:bookmarkEnd w:id="62"/>
    </w:p>
    <w:p w14:paraId="65416CD2" w14:textId="77777777" w:rsidR="006F645E" w:rsidRDefault="006F645E" w:rsidP="006F645E">
      <w:pPr>
        <w:pStyle w:val="Heading2"/>
        <w:keepNext w:val="0"/>
        <w:ind w:left="851" w:hanging="851"/>
      </w:pPr>
      <w:bookmarkStart w:id="64" w:name="_Toc462595272"/>
      <w:bookmarkStart w:id="65" w:name="_Toc62212635"/>
      <w:r w:rsidRPr="008D63DF">
        <w:t>Definitions &amp; Acronyms</w:t>
      </w:r>
      <w:bookmarkEnd w:id="64"/>
      <w:bookmarkEnd w:id="65"/>
    </w:p>
    <w:p w14:paraId="4534CB92" w14:textId="1583A1E8" w:rsidR="006F645E" w:rsidRPr="00D86856" w:rsidRDefault="00C65D18" w:rsidP="006F645E">
      <w:pPr>
        <w:pStyle w:val="BodyText"/>
        <w:rPr>
          <w:ins w:id="66" w:author="Dmitry Romankov" w:date="2024-04-16T14:21:00Z"/>
          <w:color w:val="000000" w:themeColor="text1"/>
          <w:sz w:val="24"/>
          <w:szCs w:val="24"/>
          <w:rPrChange w:id="67" w:author="Dmitry Romankov" w:date="2024-04-16T14:24:00Z">
            <w:rPr>
              <w:ins w:id="68" w:author="Dmitry Romankov" w:date="2024-04-16T14:21:00Z"/>
              <w:sz w:val="24"/>
              <w:szCs w:val="24"/>
            </w:rPr>
          </w:rPrChange>
        </w:rPr>
      </w:pPr>
      <w:ins w:id="69" w:author="Dmitry Romankov" w:date="2024-04-16T14:15:00Z">
        <w:r w:rsidRPr="00D86856">
          <w:rPr>
            <w:color w:val="000000" w:themeColor="text1"/>
            <w:sz w:val="24"/>
            <w:szCs w:val="24"/>
            <w:rPrChange w:id="70" w:author="Dmitry Romankov" w:date="2024-04-16T14:24:00Z">
              <w:rPr>
                <w:sz w:val="24"/>
                <w:szCs w:val="24"/>
              </w:rPr>
            </w:rPrChange>
          </w:rPr>
          <w:t xml:space="preserve">Climbers </w:t>
        </w:r>
      </w:ins>
      <w:ins w:id="71" w:author="Dmitry Romankov" w:date="2024-04-16T14:20:00Z">
        <w:r w:rsidRPr="00D86856">
          <w:rPr>
            <w:color w:val="000000" w:themeColor="text1"/>
            <w:sz w:val="24"/>
            <w:szCs w:val="24"/>
            <w:rPrChange w:id="72" w:author="Dmitry Romankov" w:date="2024-04-16T14:24:00Z">
              <w:rPr>
                <w:sz w:val="24"/>
                <w:szCs w:val="24"/>
              </w:rPr>
            </w:rPrChange>
          </w:rPr>
          <w:t>–</w:t>
        </w:r>
      </w:ins>
      <w:ins w:id="73" w:author="Dmitry Romankov" w:date="2024-04-16T14:15:00Z">
        <w:r w:rsidRPr="00D86856">
          <w:rPr>
            <w:color w:val="000000" w:themeColor="text1"/>
            <w:sz w:val="24"/>
            <w:szCs w:val="24"/>
            <w:rPrChange w:id="74" w:author="Dmitry Romankov" w:date="2024-04-16T14:24:00Z">
              <w:rPr>
                <w:sz w:val="24"/>
                <w:szCs w:val="24"/>
              </w:rPr>
            </w:rPrChange>
          </w:rPr>
          <w:t xml:space="preserve"> </w:t>
        </w:r>
      </w:ins>
      <w:ins w:id="75" w:author="Dmitry Romankov" w:date="2024-04-16T14:21:00Z">
        <w:r w:rsidRPr="00D86856">
          <w:rPr>
            <w:color w:val="000000" w:themeColor="text1"/>
            <w:sz w:val="24"/>
            <w:szCs w:val="24"/>
            <w:rPrChange w:id="76" w:author="Dmitry Romankov" w:date="2024-04-16T14:24:00Z">
              <w:rPr>
                <w:sz w:val="24"/>
                <w:szCs w:val="24"/>
              </w:rPr>
            </w:rPrChange>
          </w:rPr>
          <w:t>people who uses company services.</w:t>
        </w:r>
      </w:ins>
    </w:p>
    <w:p w14:paraId="2CEA340E" w14:textId="54F2EA8B" w:rsidR="00C65D18" w:rsidRPr="00D86856" w:rsidRDefault="00C65D18" w:rsidP="006F645E">
      <w:pPr>
        <w:pStyle w:val="BodyText"/>
        <w:rPr>
          <w:ins w:id="77" w:author="Dmitry Romankov" w:date="2024-04-16T14:23:00Z"/>
          <w:color w:val="000000" w:themeColor="text1"/>
          <w:sz w:val="24"/>
          <w:szCs w:val="24"/>
          <w:rPrChange w:id="78" w:author="Dmitry Romankov" w:date="2024-04-16T14:24:00Z">
            <w:rPr>
              <w:ins w:id="79" w:author="Dmitry Romankov" w:date="2024-04-16T14:23:00Z"/>
              <w:sz w:val="24"/>
              <w:szCs w:val="24"/>
            </w:rPr>
          </w:rPrChange>
        </w:rPr>
      </w:pPr>
      <w:ins w:id="80" w:author="Dmitry Romankov" w:date="2024-04-16T14:22:00Z">
        <w:r w:rsidRPr="00D86856">
          <w:rPr>
            <w:color w:val="000000" w:themeColor="text1"/>
            <w:sz w:val="24"/>
            <w:szCs w:val="24"/>
            <w:rPrChange w:id="81" w:author="Dmitry Romankov" w:date="2024-04-16T14:24:00Z">
              <w:rPr>
                <w:sz w:val="24"/>
                <w:szCs w:val="24"/>
              </w:rPr>
            </w:rPrChange>
          </w:rPr>
          <w:t>Mountain Clubs – are clubs created by active people to connect people from d</w:t>
        </w:r>
      </w:ins>
      <w:ins w:id="82" w:author="Dmitry Romankov" w:date="2024-04-16T14:23:00Z">
        <w:r w:rsidRPr="00D86856">
          <w:rPr>
            <w:color w:val="000000" w:themeColor="text1"/>
            <w:sz w:val="24"/>
            <w:szCs w:val="24"/>
            <w:rPrChange w:id="83" w:author="Dmitry Romankov" w:date="2024-04-16T14:24:00Z">
              <w:rPr>
                <w:sz w:val="24"/>
                <w:szCs w:val="24"/>
              </w:rPr>
            </w:rPrChange>
          </w:rPr>
          <w:t>ifferent locations.</w:t>
        </w:r>
      </w:ins>
    </w:p>
    <w:p w14:paraId="09D59533" w14:textId="194B463E" w:rsidR="00C65D18" w:rsidRPr="00D86856" w:rsidRDefault="00C65D18" w:rsidP="006F645E">
      <w:pPr>
        <w:pStyle w:val="BodyText"/>
        <w:rPr>
          <w:ins w:id="84" w:author="Dmitry Romankov" w:date="2024-04-16T14:23:00Z"/>
          <w:color w:val="000000" w:themeColor="text1"/>
          <w:sz w:val="24"/>
          <w:szCs w:val="24"/>
          <w:rPrChange w:id="85" w:author="Dmitry Romankov" w:date="2024-04-16T14:24:00Z">
            <w:rPr>
              <w:ins w:id="86" w:author="Dmitry Romankov" w:date="2024-04-16T14:23:00Z"/>
              <w:sz w:val="24"/>
              <w:szCs w:val="24"/>
            </w:rPr>
          </w:rPrChange>
        </w:rPr>
      </w:pPr>
      <w:ins w:id="87" w:author="Dmitry Romankov" w:date="2024-04-16T14:23:00Z">
        <w:r w:rsidRPr="00D86856">
          <w:rPr>
            <w:color w:val="000000" w:themeColor="text1"/>
            <w:sz w:val="24"/>
            <w:szCs w:val="24"/>
            <w:rPrChange w:id="88" w:author="Dmitry Romankov" w:date="2024-04-16T14:24:00Z">
              <w:rPr>
                <w:sz w:val="24"/>
                <w:szCs w:val="24"/>
              </w:rPr>
            </w:rPrChange>
          </w:rPr>
          <w:t>Membership – how clubs connect people formally.</w:t>
        </w:r>
      </w:ins>
    </w:p>
    <w:p w14:paraId="3ACC0DE9" w14:textId="7152C361" w:rsidR="00C65D18" w:rsidRPr="00D86856" w:rsidRDefault="00C65D18" w:rsidP="006F645E">
      <w:pPr>
        <w:pStyle w:val="BodyText"/>
        <w:rPr>
          <w:color w:val="000000" w:themeColor="text1"/>
          <w:sz w:val="24"/>
          <w:szCs w:val="24"/>
          <w:rPrChange w:id="89" w:author="Dmitry Romankov" w:date="2024-04-16T14:24:00Z">
            <w:rPr/>
          </w:rPrChange>
        </w:rPr>
      </w:pPr>
      <w:ins w:id="90" w:author="Dmitry Romankov" w:date="2024-04-16T14:23:00Z">
        <w:r w:rsidRPr="00D86856">
          <w:rPr>
            <w:color w:val="000000" w:themeColor="text1"/>
            <w:sz w:val="24"/>
            <w:szCs w:val="24"/>
            <w:rPrChange w:id="91" w:author="Dmitry Romankov" w:date="2024-04-16T14:24:00Z">
              <w:rPr>
                <w:sz w:val="24"/>
                <w:szCs w:val="24"/>
              </w:rPr>
            </w:rPrChange>
          </w:rPr>
          <w:t>Climbing</w:t>
        </w:r>
      </w:ins>
      <w:ins w:id="92" w:author="Dmitry Romankov" w:date="2024-04-16T14:24:00Z">
        <w:r w:rsidRPr="00D86856">
          <w:rPr>
            <w:color w:val="000000" w:themeColor="text1"/>
            <w:sz w:val="24"/>
            <w:szCs w:val="24"/>
            <w:rPrChange w:id="93" w:author="Dmitry Romankov" w:date="2024-04-16T14:24:00Z">
              <w:rPr>
                <w:sz w:val="24"/>
                <w:szCs w:val="24"/>
              </w:rPr>
            </w:rPrChange>
          </w:rPr>
          <w:t xml:space="preserve"> comments – any kind of notes, thoughts about climbing.</w:t>
        </w:r>
      </w:ins>
    </w:p>
    <w:p w14:paraId="202F84C0" w14:textId="77777777" w:rsidR="00426215" w:rsidRDefault="00426215" w:rsidP="006F645E">
      <w:pPr>
        <w:pStyle w:val="Heading2"/>
        <w:keepNext w:val="0"/>
        <w:ind w:left="851" w:hanging="851"/>
        <w:rPr>
          <w:ins w:id="94" w:author="Dmitry Romankov" w:date="2024-04-16T14:38:00Z"/>
        </w:rPr>
      </w:pPr>
      <w:bookmarkStart w:id="95" w:name="_Toc412572574"/>
      <w:bookmarkStart w:id="96" w:name="_Toc509167638"/>
      <w:bookmarkStart w:id="97" w:name="_Toc62212636"/>
      <w:r>
        <w:t>Logical Scheme</w:t>
      </w:r>
      <w:bookmarkEnd w:id="95"/>
      <w:bookmarkEnd w:id="96"/>
      <w:bookmarkEnd w:id="97"/>
    </w:p>
    <w:p w14:paraId="40E95035" w14:textId="670E127B" w:rsidR="00EB66BC" w:rsidDel="00EB66BC" w:rsidRDefault="00EB66BC" w:rsidP="00500742">
      <w:pPr>
        <w:pStyle w:val="BodyText"/>
        <w:rPr>
          <w:del w:id="98" w:author="Dmitry Romankov" w:date="2024-04-16T14:39:00Z"/>
        </w:rPr>
      </w:pPr>
      <w:ins w:id="99" w:author="Dmitry Romankov" w:date="2024-04-16T14:39:00Z">
        <w:r>
          <w:rPr>
            <w:noProof/>
          </w:rPr>
          <w:drawing>
            <wp:inline distT="0" distB="0" distL="0" distR="0" wp14:anchorId="21E7EE9F" wp14:editId="6FF0D640">
              <wp:extent cx="3977640" cy="2520830"/>
              <wp:effectExtent l="0" t="0" r="3810" b="0"/>
              <wp:docPr id="602712706" name="Picture 3" descr="A diagram of a data flow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02712706" name="Picture 3" descr="A diagram of a data flow&#10;&#10;Description automatically generated"/>
                      <pic:cNvPicPr/>
                    </pic:nvPicPr>
                    <pic:blipFill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93684" cy="2530998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41EB5952" w14:textId="77777777" w:rsidR="00EB66BC" w:rsidRDefault="00EB66BC" w:rsidP="00EB66BC">
      <w:pPr>
        <w:pStyle w:val="BodyText"/>
        <w:rPr>
          <w:ins w:id="100" w:author="Dmitry Romankov" w:date="2024-04-16T14:39:00Z"/>
        </w:rPr>
      </w:pPr>
    </w:p>
    <w:p w14:paraId="5559AAEB" w14:textId="77777777" w:rsidR="00EB66BC" w:rsidRPr="00EB66BC" w:rsidRDefault="00EB66BC" w:rsidP="00EB66BC">
      <w:pPr>
        <w:pStyle w:val="BodyText"/>
        <w:rPr>
          <w:ins w:id="101" w:author="Dmitry Romankov" w:date="2024-04-16T14:39:00Z"/>
        </w:rPr>
        <w:pPrChange w:id="102" w:author="Dmitry Romankov" w:date="2024-04-16T14:38:00Z">
          <w:pPr>
            <w:pStyle w:val="Heading2"/>
            <w:keepNext w:val="0"/>
            <w:ind w:left="851" w:hanging="851"/>
          </w:pPr>
        </w:pPrChange>
      </w:pPr>
    </w:p>
    <w:bookmarkEnd w:id="63"/>
    <w:p w14:paraId="3963EE6B" w14:textId="39A63C03" w:rsidR="006F645E" w:rsidDel="00EB66BC" w:rsidRDefault="006F645E" w:rsidP="00500742">
      <w:pPr>
        <w:pStyle w:val="BodyText"/>
        <w:rPr>
          <w:del w:id="103" w:author="Dmitry Romankov" w:date="2024-04-16T14:39:00Z"/>
        </w:rPr>
      </w:pPr>
      <w:del w:id="104" w:author="Dmitry Romankov" w:date="2024-04-16T14:39:00Z">
        <w:r w:rsidDel="00EB66BC">
          <w:delText>&lt;image&gt;</w:delText>
        </w:r>
      </w:del>
    </w:p>
    <w:p w14:paraId="39591329" w14:textId="2940DE18" w:rsidR="006F645E" w:rsidRDefault="006F645E" w:rsidP="00500742">
      <w:pPr>
        <w:pStyle w:val="BodyText"/>
      </w:pPr>
    </w:p>
    <w:p w14:paraId="3894FC29" w14:textId="059E1F60" w:rsidR="006F645E" w:rsidRDefault="00407DD5" w:rsidP="006F645E">
      <w:pPr>
        <w:pStyle w:val="Heading2"/>
        <w:keepNext w:val="0"/>
        <w:ind w:left="851" w:hanging="851"/>
      </w:pPr>
      <w:bookmarkStart w:id="105" w:name="_Toc62212637"/>
      <w:r>
        <w:lastRenderedPageBreak/>
        <w:t>O</w:t>
      </w:r>
      <w:r w:rsidR="006F645E">
        <w:t>bjects</w:t>
      </w:r>
      <w:bookmarkEnd w:id="105"/>
    </w:p>
    <w:p w14:paraId="194E0023" w14:textId="77777777" w:rsidR="006F645E" w:rsidRDefault="006F645E" w:rsidP="006F645E">
      <w:pPr>
        <w:pStyle w:val="BodyText"/>
      </w:pPr>
    </w:p>
    <w:p w14:paraId="71AA236F" w14:textId="2FDE8180" w:rsidR="006F645E" w:rsidDel="00EB66BC" w:rsidRDefault="006F645E" w:rsidP="006F645E">
      <w:pPr>
        <w:pStyle w:val="BodyText"/>
        <w:rPr>
          <w:del w:id="106" w:author="Dmitry Romankov" w:date="2024-04-16T14:41:00Z"/>
        </w:rPr>
      </w:pPr>
      <w:r>
        <w:t>Table Description</w:t>
      </w:r>
    </w:p>
    <w:p w14:paraId="061AE2A5" w14:textId="3C71B7D8" w:rsidR="00BE17E0" w:rsidDel="00EB66BC" w:rsidRDefault="00BE17E0" w:rsidP="006F645E">
      <w:pPr>
        <w:pStyle w:val="BodyText"/>
        <w:rPr>
          <w:del w:id="107" w:author="Dmitry Romankov" w:date="2024-04-16T14:41:00Z"/>
        </w:rPr>
      </w:pPr>
      <w:del w:id="108" w:author="Dmitry Romankov" w:date="2024-04-16T14:41:00Z">
        <w:r w:rsidDel="00EB66BC">
          <w:delText>&lt;des</w:delText>
        </w:r>
        <w:r w:rsidR="007B27B1" w:rsidDel="00EB66BC">
          <w:delText>c</w:delText>
        </w:r>
        <w:r w:rsidDel="00EB66BC">
          <w:delText>ription&gt;</w:delText>
        </w:r>
      </w:del>
    </w:p>
    <w:p w14:paraId="72C5EF5E" w14:textId="77777777" w:rsidR="006F645E" w:rsidRDefault="006F645E" w:rsidP="006F645E">
      <w:pPr>
        <w:pStyle w:val="BodyText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  <w:gridCol w:w="2302"/>
      </w:tblGrid>
      <w:tr w:rsidR="006F645E" w14:paraId="2428E3B5" w14:textId="77777777" w:rsidTr="00BE17E0">
        <w:trPr>
          <w:trHeight w:val="292"/>
        </w:trPr>
        <w:tc>
          <w:tcPr>
            <w:tcW w:w="2302" w:type="dxa"/>
            <w:shd w:val="clear" w:color="auto" w:fill="76CDD8"/>
          </w:tcPr>
          <w:p w14:paraId="6235040D" w14:textId="05F79EBD" w:rsidR="006F645E" w:rsidRPr="00BE17E0" w:rsidRDefault="006F645E" w:rsidP="00BE17E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302" w:type="dxa"/>
            <w:shd w:val="clear" w:color="auto" w:fill="76CDD8"/>
          </w:tcPr>
          <w:p w14:paraId="26E9486E" w14:textId="09745EED" w:rsidR="006F645E" w:rsidRPr="00BE17E0" w:rsidRDefault="006F645E" w:rsidP="00BE17E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</w:tcPr>
          <w:p w14:paraId="5E8C7867" w14:textId="60D97E5A" w:rsidR="006F645E" w:rsidRPr="00BE17E0" w:rsidRDefault="006F645E" w:rsidP="00BE17E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</w:tcPr>
          <w:p w14:paraId="4DF3FC75" w14:textId="15720009" w:rsidR="006F645E" w:rsidRPr="00BE17E0" w:rsidRDefault="006F645E" w:rsidP="00BE17E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BE17E0" w14:paraId="15601FC3" w14:textId="77777777" w:rsidTr="00BE17E0">
        <w:trPr>
          <w:trHeight w:val="432"/>
        </w:trPr>
        <w:tc>
          <w:tcPr>
            <w:tcW w:w="2302" w:type="dxa"/>
            <w:vMerge w:val="restart"/>
          </w:tcPr>
          <w:p w14:paraId="4FB44A01" w14:textId="583CDD48" w:rsidR="00BE17E0" w:rsidRDefault="00BE17E0" w:rsidP="006F645E">
            <w:pPr>
              <w:pStyle w:val="BodyText"/>
            </w:pPr>
            <w:r>
              <w:t xml:space="preserve"> </w:t>
            </w:r>
            <w:ins w:id="109" w:author="Dmitry Romankov" w:date="2024-04-16T14:41:00Z">
              <w:r w:rsidR="00EB66BC">
                <w:t>Climbers</w:t>
              </w:r>
            </w:ins>
            <w:del w:id="110" w:author="Dmitry Romankov" w:date="2024-04-16T14:41:00Z">
              <w:r w:rsidDel="00EB66BC">
                <w:delText>Table 1</w:delText>
              </w:r>
            </w:del>
          </w:p>
        </w:tc>
        <w:tc>
          <w:tcPr>
            <w:tcW w:w="2302" w:type="dxa"/>
          </w:tcPr>
          <w:p w14:paraId="5287EB7E" w14:textId="1285B1B8" w:rsidR="00BE17E0" w:rsidRDefault="00BE17E0" w:rsidP="006F645E">
            <w:pPr>
              <w:pStyle w:val="BodyText"/>
            </w:pPr>
            <w:del w:id="111" w:author="Dmitry Romankov" w:date="2024-04-16T14:41:00Z">
              <w:r w:rsidDel="00EB66BC">
                <w:delText>Field Name 1</w:delText>
              </w:r>
            </w:del>
            <w:proofErr w:type="spellStart"/>
            <w:ins w:id="112" w:author="Dmitry Romankov" w:date="2024-04-16T14:45:00Z">
              <w:r w:rsidR="00EB66BC">
                <w:t>c</w:t>
              </w:r>
            </w:ins>
            <w:ins w:id="113" w:author="Dmitry Romankov" w:date="2024-04-16T14:41:00Z">
              <w:r w:rsidR="00EB66BC">
                <w:t>limber_id</w:t>
              </w:r>
            </w:ins>
            <w:proofErr w:type="spellEnd"/>
          </w:p>
        </w:tc>
        <w:tc>
          <w:tcPr>
            <w:tcW w:w="2302" w:type="dxa"/>
          </w:tcPr>
          <w:p w14:paraId="43622687" w14:textId="2E0D6CAB" w:rsidR="00BE17E0" w:rsidRDefault="00BE17E0" w:rsidP="006F645E">
            <w:pPr>
              <w:pStyle w:val="BodyText"/>
            </w:pPr>
            <w:del w:id="114" w:author="Dmitry Romankov" w:date="2024-04-16T14:42:00Z">
              <w:r w:rsidDel="00EB66BC">
                <w:delText>&lt;description&gt;</w:delText>
              </w:r>
              <w:r w:rsidR="00074855" w:rsidDel="00EB66BC">
                <w:delText>,</w:delText>
              </w:r>
            </w:del>
            <w:r w:rsidR="00074855">
              <w:t xml:space="preserve"> PK</w:t>
            </w:r>
            <w:del w:id="115" w:author="Dmitry Romankov" w:date="2024-04-16T14:42:00Z">
              <w:r w:rsidR="00074855" w:rsidDel="00EB66BC">
                <w:delText>/FK</w:delText>
              </w:r>
            </w:del>
          </w:p>
        </w:tc>
        <w:tc>
          <w:tcPr>
            <w:tcW w:w="2302" w:type="dxa"/>
          </w:tcPr>
          <w:p w14:paraId="276CD625" w14:textId="7DBA4132" w:rsidR="00BE17E0" w:rsidRDefault="00BE17E0" w:rsidP="006F645E">
            <w:pPr>
              <w:pStyle w:val="BodyText"/>
            </w:pPr>
            <w:r>
              <w:t>Int</w:t>
            </w:r>
            <w:ins w:id="116" w:author="Dmitry Romankov" w:date="2024-04-16T14:42:00Z">
              <w:r w:rsidR="00EB66BC">
                <w:t xml:space="preserve"> (autoincrement)</w:t>
              </w:r>
            </w:ins>
          </w:p>
        </w:tc>
      </w:tr>
      <w:tr w:rsidR="00BE17E0" w14:paraId="44050B2A" w14:textId="77777777" w:rsidTr="00BE17E0">
        <w:trPr>
          <w:trHeight w:val="432"/>
        </w:trPr>
        <w:tc>
          <w:tcPr>
            <w:tcW w:w="2302" w:type="dxa"/>
            <w:vMerge/>
          </w:tcPr>
          <w:p w14:paraId="3310B3B8" w14:textId="77777777" w:rsidR="00BE17E0" w:rsidRDefault="00BE17E0" w:rsidP="006F645E">
            <w:pPr>
              <w:pStyle w:val="BodyText"/>
            </w:pPr>
          </w:p>
        </w:tc>
        <w:tc>
          <w:tcPr>
            <w:tcW w:w="2302" w:type="dxa"/>
          </w:tcPr>
          <w:p w14:paraId="22CB5DE1" w14:textId="4B857AAA" w:rsidR="00BE17E0" w:rsidRDefault="00BE17E0" w:rsidP="006F645E">
            <w:pPr>
              <w:pStyle w:val="BodyText"/>
            </w:pPr>
            <w:del w:id="117" w:author="Dmitry Romankov" w:date="2024-04-16T14:42:00Z">
              <w:r w:rsidDel="00EB66BC">
                <w:delText>Filed Name N</w:delText>
              </w:r>
            </w:del>
            <w:ins w:id="118" w:author="Dmitry Romankov" w:date="2024-04-16T14:45:00Z">
              <w:r w:rsidR="00EB66BC">
                <w:t>n</w:t>
              </w:r>
            </w:ins>
            <w:ins w:id="119" w:author="Dmitry Romankov" w:date="2024-04-16T14:42:00Z">
              <w:r w:rsidR="00EB66BC">
                <w:t>ame</w:t>
              </w:r>
            </w:ins>
          </w:p>
        </w:tc>
        <w:tc>
          <w:tcPr>
            <w:tcW w:w="2302" w:type="dxa"/>
          </w:tcPr>
          <w:p w14:paraId="6EDD57E1" w14:textId="4A6251D7" w:rsidR="00BE17E0" w:rsidRDefault="00BE17E0" w:rsidP="006F645E">
            <w:pPr>
              <w:pStyle w:val="BodyText"/>
            </w:pPr>
            <w:del w:id="120" w:author="Dmitry Romankov" w:date="2024-04-16T14:42:00Z">
              <w:r w:rsidDel="00EB66BC">
                <w:delText>&lt;description&gt;</w:delText>
              </w:r>
            </w:del>
            <w:ins w:id="121" w:author="Dmitry Romankov" w:date="2024-04-16T14:42:00Z">
              <w:r w:rsidR="00EB66BC">
                <w:t>Name of climber</w:t>
              </w:r>
            </w:ins>
          </w:p>
        </w:tc>
        <w:tc>
          <w:tcPr>
            <w:tcW w:w="2302" w:type="dxa"/>
          </w:tcPr>
          <w:p w14:paraId="3C813618" w14:textId="27559335" w:rsidR="00BE17E0" w:rsidRDefault="00BE17E0" w:rsidP="006F645E">
            <w:pPr>
              <w:pStyle w:val="BodyText"/>
            </w:pPr>
            <w:r>
              <w:t>Text</w:t>
            </w:r>
          </w:p>
        </w:tc>
      </w:tr>
      <w:tr w:rsidR="00EB66BC" w14:paraId="2E1D6B06" w14:textId="77777777" w:rsidTr="00BE17E0">
        <w:trPr>
          <w:trHeight w:val="432"/>
          <w:ins w:id="122" w:author="Dmitry Romankov" w:date="2024-04-16T14:45:00Z"/>
        </w:trPr>
        <w:tc>
          <w:tcPr>
            <w:tcW w:w="2302" w:type="dxa"/>
          </w:tcPr>
          <w:p w14:paraId="41E32FAD" w14:textId="77777777" w:rsidR="00EB66BC" w:rsidRDefault="00EB66BC" w:rsidP="006F645E">
            <w:pPr>
              <w:pStyle w:val="BodyText"/>
              <w:rPr>
                <w:ins w:id="123" w:author="Dmitry Romankov" w:date="2024-04-16T14:45:00Z"/>
              </w:rPr>
            </w:pPr>
          </w:p>
        </w:tc>
        <w:tc>
          <w:tcPr>
            <w:tcW w:w="2302" w:type="dxa"/>
          </w:tcPr>
          <w:p w14:paraId="43A8D950" w14:textId="38590094" w:rsidR="00EB66BC" w:rsidDel="00EB66BC" w:rsidRDefault="00EB66BC" w:rsidP="006F645E">
            <w:pPr>
              <w:pStyle w:val="BodyText"/>
              <w:rPr>
                <w:ins w:id="124" w:author="Dmitry Romankov" w:date="2024-04-16T14:45:00Z"/>
              </w:rPr>
            </w:pPr>
            <w:ins w:id="125" w:author="Dmitry Romankov" w:date="2024-04-16T14:46:00Z">
              <w:r>
                <w:t>birthdate</w:t>
              </w:r>
            </w:ins>
          </w:p>
        </w:tc>
        <w:tc>
          <w:tcPr>
            <w:tcW w:w="2302" w:type="dxa"/>
          </w:tcPr>
          <w:p w14:paraId="3FA5A742" w14:textId="687C1B21" w:rsidR="00EB66BC" w:rsidDel="00EB66BC" w:rsidRDefault="00EB66BC" w:rsidP="006F645E">
            <w:pPr>
              <w:pStyle w:val="BodyText"/>
              <w:rPr>
                <w:ins w:id="126" w:author="Dmitry Romankov" w:date="2024-04-16T14:45:00Z"/>
              </w:rPr>
            </w:pPr>
            <w:ins w:id="127" w:author="Dmitry Romankov" w:date="2024-04-16T14:46:00Z">
              <w:r>
                <w:t>Date of birth</w:t>
              </w:r>
            </w:ins>
          </w:p>
        </w:tc>
        <w:tc>
          <w:tcPr>
            <w:tcW w:w="2302" w:type="dxa"/>
          </w:tcPr>
          <w:p w14:paraId="510E569B" w14:textId="1AF25F4A" w:rsidR="00EB66BC" w:rsidRDefault="00EB66BC" w:rsidP="006F645E">
            <w:pPr>
              <w:pStyle w:val="BodyText"/>
              <w:rPr>
                <w:ins w:id="128" w:author="Dmitry Romankov" w:date="2024-04-16T14:45:00Z"/>
              </w:rPr>
            </w:pPr>
            <w:ins w:id="129" w:author="Dmitry Romankov" w:date="2024-04-16T14:46:00Z">
              <w:r>
                <w:t>Date</w:t>
              </w:r>
            </w:ins>
          </w:p>
        </w:tc>
      </w:tr>
      <w:tr w:rsidR="00EB66BC" w14:paraId="20A5FC80" w14:textId="77777777" w:rsidTr="00BE17E0">
        <w:trPr>
          <w:trHeight w:val="432"/>
          <w:ins w:id="130" w:author="Dmitry Romankov" w:date="2024-04-16T14:46:00Z"/>
        </w:trPr>
        <w:tc>
          <w:tcPr>
            <w:tcW w:w="2302" w:type="dxa"/>
          </w:tcPr>
          <w:p w14:paraId="49F2DEE5" w14:textId="77777777" w:rsidR="00EB66BC" w:rsidRDefault="00EB66BC" w:rsidP="006F645E">
            <w:pPr>
              <w:pStyle w:val="BodyText"/>
              <w:rPr>
                <w:ins w:id="131" w:author="Dmitry Romankov" w:date="2024-04-16T14:46:00Z"/>
              </w:rPr>
            </w:pPr>
          </w:p>
        </w:tc>
        <w:tc>
          <w:tcPr>
            <w:tcW w:w="2302" w:type="dxa"/>
          </w:tcPr>
          <w:p w14:paraId="055DCF76" w14:textId="24DE71AE" w:rsidR="00EB66BC" w:rsidRDefault="00EB66BC" w:rsidP="006F645E">
            <w:pPr>
              <w:pStyle w:val="BodyText"/>
              <w:rPr>
                <w:ins w:id="132" w:author="Dmitry Romankov" w:date="2024-04-16T14:46:00Z"/>
              </w:rPr>
            </w:pPr>
            <w:proofErr w:type="spellStart"/>
            <w:ins w:id="133" w:author="Dmitry Romankov" w:date="2024-04-16T14:46:00Z">
              <w:r>
                <w:t>club_id</w:t>
              </w:r>
              <w:proofErr w:type="spellEnd"/>
            </w:ins>
          </w:p>
        </w:tc>
        <w:tc>
          <w:tcPr>
            <w:tcW w:w="2302" w:type="dxa"/>
          </w:tcPr>
          <w:p w14:paraId="7AEC944A" w14:textId="5E10AE73" w:rsidR="00EB66BC" w:rsidRDefault="00EB66BC" w:rsidP="006F645E">
            <w:pPr>
              <w:pStyle w:val="BodyText"/>
              <w:rPr>
                <w:ins w:id="134" w:author="Dmitry Romankov" w:date="2024-04-16T14:46:00Z"/>
              </w:rPr>
            </w:pPr>
            <w:ins w:id="135" w:author="Dmitry Romankov" w:date="2024-04-16T14:46:00Z">
              <w:r>
                <w:t xml:space="preserve">ID of club </w:t>
              </w:r>
            </w:ins>
            <w:ins w:id="136" w:author="Dmitry Romankov" w:date="2024-04-16T14:47:00Z">
              <w:r>
                <w:t>where climber participates</w:t>
              </w:r>
            </w:ins>
          </w:p>
        </w:tc>
        <w:tc>
          <w:tcPr>
            <w:tcW w:w="2302" w:type="dxa"/>
          </w:tcPr>
          <w:p w14:paraId="6101E473" w14:textId="4F88381A" w:rsidR="00EB66BC" w:rsidRDefault="00EB66BC" w:rsidP="006F645E">
            <w:pPr>
              <w:pStyle w:val="BodyText"/>
              <w:rPr>
                <w:ins w:id="137" w:author="Dmitry Romankov" w:date="2024-04-16T14:46:00Z"/>
              </w:rPr>
            </w:pPr>
            <w:ins w:id="138" w:author="Dmitry Romankov" w:date="2024-04-16T14:47:00Z">
              <w:r>
                <w:t>Int</w:t>
              </w:r>
            </w:ins>
          </w:p>
        </w:tc>
      </w:tr>
    </w:tbl>
    <w:p w14:paraId="11AD6816" w14:textId="5D81C3A7" w:rsidR="006F645E" w:rsidDel="00811B23" w:rsidRDefault="006F645E" w:rsidP="006F645E">
      <w:pPr>
        <w:pStyle w:val="BodyText"/>
        <w:rPr>
          <w:del w:id="139" w:author="Dmitry Romankov" w:date="2024-04-16T14:48:00Z"/>
        </w:rPr>
      </w:pPr>
    </w:p>
    <w:p w14:paraId="563BCA8A" w14:textId="7D3EBC40" w:rsidR="006F645E" w:rsidDel="00811B23" w:rsidRDefault="009D7BE5" w:rsidP="006F645E">
      <w:pPr>
        <w:pStyle w:val="BodyText"/>
        <w:rPr>
          <w:del w:id="140" w:author="Dmitry Romankov" w:date="2024-04-16T14:48:00Z"/>
        </w:rPr>
      </w:pPr>
      <w:del w:id="141" w:author="Dmitry Romankov" w:date="2024-04-16T14:48:00Z">
        <w:r w:rsidDel="00811B23">
          <w:delText>Comments on</w:delText>
        </w:r>
        <w:r w:rsidR="002E6935" w:rsidDel="00811B23">
          <w:delText xml:space="preserve"> table</w:delText>
        </w:r>
        <w:r w:rsidDel="00811B23">
          <w:delText xml:space="preserve"> relationships</w:delText>
        </w:r>
      </w:del>
    </w:p>
    <w:p w14:paraId="1D0B67F8" w14:textId="59A04E30" w:rsidR="006F645E" w:rsidRDefault="006F645E" w:rsidP="006F645E">
      <w:pPr>
        <w:pStyle w:val="BodyText"/>
      </w:pPr>
    </w:p>
    <w:p w14:paraId="75E47102" w14:textId="2B40CCA9" w:rsidR="006F645E" w:rsidRDefault="006F645E" w:rsidP="006F645E">
      <w:pPr>
        <w:pStyle w:val="BodyText"/>
      </w:pPr>
      <w:r>
        <w:t>Example with data</w:t>
      </w:r>
    </w:p>
    <w:p w14:paraId="25867221" w14:textId="77777777" w:rsidR="00BE17E0" w:rsidRDefault="00BE17E0" w:rsidP="006F645E">
      <w:pPr>
        <w:pStyle w:val="BodyText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  <w:gridCol w:w="2302"/>
      </w:tblGrid>
      <w:tr w:rsidR="00BE17E0" w14:paraId="7D509B5F" w14:textId="77777777" w:rsidTr="003C7C6B">
        <w:trPr>
          <w:trHeight w:val="292"/>
        </w:trPr>
        <w:tc>
          <w:tcPr>
            <w:tcW w:w="2302" w:type="dxa"/>
            <w:shd w:val="clear" w:color="auto" w:fill="76CDD8"/>
          </w:tcPr>
          <w:p w14:paraId="786CAE32" w14:textId="53B50C11" w:rsidR="00BE17E0" w:rsidRPr="00BE17E0" w:rsidRDefault="00BE17E0" w:rsidP="003C7C6B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del w:id="142" w:author="Dmitry Romankov" w:date="2024-04-16T14:47:00Z">
              <w:r w:rsidDel="00EB66BC">
                <w:rPr>
                  <w:color w:val="FFFFFF" w:themeColor="background1"/>
                  <w:sz w:val="18"/>
                  <w:szCs w:val="18"/>
                </w:rPr>
                <w:delText>Field Name 1</w:delText>
              </w:r>
            </w:del>
            <w:proofErr w:type="spellStart"/>
            <w:ins w:id="143" w:author="Dmitry Romankov" w:date="2024-04-16T14:47:00Z">
              <w:r w:rsidR="00EB66BC">
                <w:rPr>
                  <w:color w:val="FFFFFF" w:themeColor="background1"/>
                  <w:sz w:val="18"/>
                  <w:szCs w:val="18"/>
                </w:rPr>
                <w:t>climber_</w:t>
              </w:r>
            </w:ins>
            <w:ins w:id="144" w:author="Dmitry Romankov" w:date="2024-04-16T14:48:00Z">
              <w:r w:rsidR="00EB66BC">
                <w:rPr>
                  <w:color w:val="FFFFFF" w:themeColor="background1"/>
                  <w:sz w:val="18"/>
                  <w:szCs w:val="18"/>
                </w:rPr>
                <w:t>id</w:t>
              </w:r>
            </w:ins>
            <w:proofErr w:type="spellEnd"/>
          </w:p>
        </w:tc>
        <w:tc>
          <w:tcPr>
            <w:tcW w:w="2302" w:type="dxa"/>
            <w:shd w:val="clear" w:color="auto" w:fill="76CDD8"/>
          </w:tcPr>
          <w:p w14:paraId="7C63B6B0" w14:textId="5AA0391C" w:rsidR="00BE17E0" w:rsidRPr="00BE17E0" w:rsidRDefault="00BE17E0" w:rsidP="003C7C6B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del w:id="145" w:author="Dmitry Romankov" w:date="2024-04-16T14:48:00Z">
              <w:r w:rsidRPr="00BE17E0" w:rsidDel="00EB66BC">
                <w:rPr>
                  <w:color w:val="FFFFFF" w:themeColor="background1"/>
                  <w:sz w:val="18"/>
                  <w:szCs w:val="18"/>
                </w:rPr>
                <w:delText xml:space="preserve">Field name </w:delText>
              </w:r>
              <w:r w:rsidDel="00EB66BC">
                <w:rPr>
                  <w:color w:val="FFFFFF" w:themeColor="background1"/>
                  <w:sz w:val="18"/>
                  <w:szCs w:val="18"/>
                </w:rPr>
                <w:delText>2</w:delText>
              </w:r>
            </w:del>
            <w:ins w:id="146" w:author="Dmitry Romankov" w:date="2024-04-16T14:48:00Z">
              <w:r w:rsidR="00EB66BC">
                <w:rPr>
                  <w:color w:val="FFFFFF" w:themeColor="background1"/>
                  <w:sz w:val="18"/>
                  <w:szCs w:val="18"/>
                </w:rPr>
                <w:t>name</w:t>
              </w:r>
            </w:ins>
          </w:p>
        </w:tc>
        <w:tc>
          <w:tcPr>
            <w:tcW w:w="2302" w:type="dxa"/>
            <w:shd w:val="clear" w:color="auto" w:fill="76CDD8"/>
          </w:tcPr>
          <w:p w14:paraId="186467F7" w14:textId="3716D77A" w:rsidR="00BE17E0" w:rsidRPr="00BE17E0" w:rsidRDefault="00BE17E0" w:rsidP="003C7C6B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del w:id="147" w:author="Dmitry Romankov" w:date="2024-04-16T14:48:00Z">
              <w:r w:rsidRPr="00BE17E0" w:rsidDel="00EB66BC">
                <w:rPr>
                  <w:color w:val="FFFFFF" w:themeColor="background1"/>
                  <w:sz w:val="18"/>
                  <w:szCs w:val="18"/>
                </w:rPr>
                <w:delText xml:space="preserve">Field name </w:delText>
              </w:r>
              <w:r w:rsidDel="00EB66BC">
                <w:rPr>
                  <w:color w:val="FFFFFF" w:themeColor="background1"/>
                  <w:sz w:val="18"/>
                  <w:szCs w:val="18"/>
                </w:rPr>
                <w:delText>3</w:delText>
              </w:r>
            </w:del>
            <w:ins w:id="148" w:author="Dmitry Romankov" w:date="2024-04-16T14:48:00Z">
              <w:r w:rsidR="00EB66BC">
                <w:rPr>
                  <w:color w:val="FFFFFF" w:themeColor="background1"/>
                  <w:sz w:val="18"/>
                  <w:szCs w:val="18"/>
                </w:rPr>
                <w:t>birthdate</w:t>
              </w:r>
            </w:ins>
          </w:p>
        </w:tc>
        <w:tc>
          <w:tcPr>
            <w:tcW w:w="2302" w:type="dxa"/>
            <w:shd w:val="clear" w:color="auto" w:fill="76CDD8"/>
          </w:tcPr>
          <w:p w14:paraId="5EF5231B" w14:textId="49EE4EB1" w:rsidR="00BE17E0" w:rsidRPr="00BE17E0" w:rsidRDefault="00BE17E0" w:rsidP="003C7C6B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del w:id="149" w:author="Dmitry Romankov" w:date="2024-04-16T14:48:00Z">
              <w:r w:rsidRPr="00BE17E0" w:rsidDel="00EB66BC">
                <w:rPr>
                  <w:color w:val="FFFFFF" w:themeColor="background1"/>
                  <w:sz w:val="18"/>
                  <w:szCs w:val="18"/>
                </w:rPr>
                <w:delText>Field</w:delText>
              </w:r>
              <w:r w:rsidDel="00EB66BC">
                <w:rPr>
                  <w:color w:val="FFFFFF" w:themeColor="background1"/>
                  <w:sz w:val="18"/>
                  <w:szCs w:val="18"/>
                </w:rPr>
                <w:delText xml:space="preserve"> name N</w:delText>
              </w:r>
            </w:del>
            <w:proofErr w:type="spellStart"/>
            <w:ins w:id="150" w:author="Dmitry Romankov" w:date="2024-04-16T14:48:00Z">
              <w:r w:rsidR="00EB66BC">
                <w:rPr>
                  <w:color w:val="FFFFFF" w:themeColor="background1"/>
                  <w:sz w:val="18"/>
                  <w:szCs w:val="18"/>
                </w:rPr>
                <w:t>club_id</w:t>
              </w:r>
            </w:ins>
            <w:proofErr w:type="spellEnd"/>
          </w:p>
        </w:tc>
      </w:tr>
      <w:tr w:rsidR="00BE17E0" w14:paraId="675CC18D" w14:textId="77777777" w:rsidTr="00BE17E0">
        <w:trPr>
          <w:trHeight w:val="432"/>
        </w:trPr>
        <w:tc>
          <w:tcPr>
            <w:tcW w:w="2302" w:type="dxa"/>
          </w:tcPr>
          <w:p w14:paraId="1865802E" w14:textId="53713852" w:rsidR="00BE17E0" w:rsidRDefault="00BE17E0" w:rsidP="00EB66BC">
            <w:pPr>
              <w:pStyle w:val="BodyText"/>
              <w:tabs>
                <w:tab w:val="center" w:pos="1043"/>
              </w:tabs>
              <w:pPrChange w:id="151" w:author="Dmitry Romankov" w:date="2024-04-16T14:44:00Z">
                <w:pPr>
                  <w:pStyle w:val="BodyText"/>
                </w:pPr>
              </w:pPrChange>
            </w:pPr>
            <w:r>
              <w:t xml:space="preserve"> </w:t>
            </w:r>
            <w:ins w:id="152" w:author="Dmitry Romankov" w:date="2024-04-16T14:45:00Z">
              <w:r w:rsidR="00EB66BC">
                <w:t>1</w:t>
              </w:r>
            </w:ins>
            <w:del w:id="153" w:author="Dmitry Romankov" w:date="2024-04-16T14:45:00Z">
              <w:r w:rsidDel="00EB66BC">
                <w:delText>1</w:delText>
              </w:r>
            </w:del>
          </w:p>
        </w:tc>
        <w:tc>
          <w:tcPr>
            <w:tcW w:w="2302" w:type="dxa"/>
          </w:tcPr>
          <w:p w14:paraId="08F31126" w14:textId="73172CC1" w:rsidR="00BE17E0" w:rsidRDefault="00EB66BC" w:rsidP="003C7C6B">
            <w:pPr>
              <w:pStyle w:val="BodyText"/>
            </w:pPr>
            <w:ins w:id="154" w:author="Dmitry Romankov" w:date="2024-04-16T14:45:00Z">
              <w:r>
                <w:t>John Doe</w:t>
              </w:r>
            </w:ins>
            <w:del w:id="155" w:author="Dmitry Romankov" w:date="2024-04-16T14:45:00Z">
              <w:r w:rsidR="00BE17E0" w:rsidDel="00EB66BC">
                <w:delText>aaa</w:delText>
              </w:r>
            </w:del>
          </w:p>
        </w:tc>
        <w:tc>
          <w:tcPr>
            <w:tcW w:w="2302" w:type="dxa"/>
          </w:tcPr>
          <w:p w14:paraId="6FE58743" w14:textId="737F92FD" w:rsidR="00BE17E0" w:rsidRDefault="00BE17E0" w:rsidP="003C7C6B">
            <w:pPr>
              <w:pStyle w:val="BodyText"/>
            </w:pPr>
            <w:r>
              <w:t>123</w:t>
            </w:r>
          </w:p>
        </w:tc>
        <w:tc>
          <w:tcPr>
            <w:tcW w:w="2302" w:type="dxa"/>
          </w:tcPr>
          <w:p w14:paraId="538318D7" w14:textId="00ED6C94" w:rsidR="00BE17E0" w:rsidRDefault="00BE17E0" w:rsidP="003C7C6B">
            <w:pPr>
              <w:pStyle w:val="BodyText"/>
            </w:pPr>
            <w:r>
              <w:t>1234</w:t>
            </w:r>
          </w:p>
        </w:tc>
      </w:tr>
    </w:tbl>
    <w:p w14:paraId="455288B0" w14:textId="0A5290D9" w:rsidR="00BE17E0" w:rsidRDefault="00BE17E0" w:rsidP="006F645E">
      <w:pPr>
        <w:pStyle w:val="BodyText"/>
      </w:pPr>
    </w:p>
    <w:p w14:paraId="1C8B7E32" w14:textId="77777777" w:rsidR="00BE17E0" w:rsidRPr="006F645E" w:rsidRDefault="00BE17E0" w:rsidP="006F645E">
      <w:pPr>
        <w:pStyle w:val="BodyText"/>
      </w:pPr>
    </w:p>
    <w:sectPr w:rsidR="00BE17E0" w:rsidRPr="006F645E" w:rsidSect="00DF705F">
      <w:headerReference w:type="default" r:id="rId13"/>
      <w:footerReference w:type="default" r:id="rId14"/>
      <w:footerReference w:type="first" r:id="rId15"/>
      <w:pgSz w:w="11909" w:h="16834" w:code="9"/>
      <w:pgMar w:top="1134" w:right="851" w:bottom="1134" w:left="1134" w:header="720" w:footer="720" w:gutter="567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93C5B0" w14:textId="77777777" w:rsidR="00DF705F" w:rsidRDefault="00DF705F" w:rsidP="00500742">
      <w:pPr>
        <w:spacing w:line="240" w:lineRule="auto"/>
      </w:pPr>
      <w:r>
        <w:separator/>
      </w:r>
    </w:p>
  </w:endnote>
  <w:endnote w:type="continuationSeparator" w:id="0">
    <w:p w14:paraId="49711050" w14:textId="77777777" w:rsidR="00DF705F" w:rsidRDefault="00DF705F" w:rsidP="00500742">
      <w:pPr>
        <w:spacing w:line="240" w:lineRule="auto"/>
      </w:pPr>
      <w:r>
        <w:continuationSeparator/>
      </w:r>
    </w:p>
  </w:endnote>
  <w:endnote w:type="continuationNotice" w:id="1">
    <w:p w14:paraId="33279944" w14:textId="77777777" w:rsidR="00DF705F" w:rsidRDefault="00DF705F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071C10" w14:textId="77777777" w:rsidR="00343148" w:rsidRPr="00851FAD" w:rsidRDefault="005D1735" w:rsidP="005B4AE6">
    <w:pPr>
      <w:framePr w:wrap="around" w:vAnchor="page" w:hAnchor="page" w:x="10910" w:y="15764"/>
      <w:widowControl/>
      <w:tabs>
        <w:tab w:val="center" w:pos="4320"/>
        <w:tab w:val="right" w:pos="8640"/>
      </w:tabs>
      <w:spacing w:line="240" w:lineRule="auto"/>
      <w:rPr>
        <w:rStyle w:val="PageNumber"/>
        <w:rFonts w:eastAsia="MS Gothic"/>
        <w:sz w:val="18"/>
        <w:szCs w:val="18"/>
      </w:rPr>
    </w:pPr>
    <w:r w:rsidRPr="00851FAD">
      <w:rPr>
        <w:rStyle w:val="PageNumber"/>
        <w:rFonts w:eastAsia="MS Gothic"/>
        <w:sz w:val="18"/>
        <w:szCs w:val="18"/>
      </w:rPr>
      <w:fldChar w:fldCharType="begin"/>
    </w:r>
    <w:r w:rsidRPr="00851FAD">
      <w:rPr>
        <w:rStyle w:val="PageNumber"/>
        <w:rFonts w:eastAsia="MS Gothic"/>
        <w:sz w:val="18"/>
        <w:szCs w:val="18"/>
      </w:rPr>
      <w:instrText xml:space="preserve">PAGE  </w:instrText>
    </w:r>
    <w:r w:rsidRPr="00851FAD">
      <w:rPr>
        <w:rStyle w:val="PageNumber"/>
        <w:rFonts w:eastAsia="MS Gothic"/>
        <w:sz w:val="18"/>
        <w:szCs w:val="18"/>
      </w:rPr>
      <w:fldChar w:fldCharType="separate"/>
    </w:r>
    <w:r>
      <w:rPr>
        <w:rStyle w:val="PageNumber"/>
        <w:rFonts w:eastAsia="MS Gothic"/>
        <w:noProof/>
        <w:sz w:val="18"/>
        <w:szCs w:val="18"/>
      </w:rPr>
      <w:t>7</w:t>
    </w:r>
    <w:r w:rsidRPr="00851FAD">
      <w:rPr>
        <w:rStyle w:val="PageNumber"/>
        <w:rFonts w:eastAsia="MS Gothic"/>
        <w:sz w:val="18"/>
        <w:szCs w:val="18"/>
      </w:rPr>
      <w:fldChar w:fldCharType="end"/>
    </w:r>
  </w:p>
  <w:tbl>
    <w:tblPr>
      <w:tblpPr w:leftFromText="181" w:rightFromText="181" w:vertAnchor="text" w:horzAnchor="margin" w:tblpX="-33" w:tblpY="1"/>
      <w:tblOverlap w:val="never"/>
      <w:tblW w:w="0" w:type="auto"/>
      <w:tblLook w:val="04A0" w:firstRow="1" w:lastRow="0" w:firstColumn="1" w:lastColumn="0" w:noHBand="0" w:noVBand="1"/>
    </w:tblPr>
    <w:tblGrid>
      <w:gridCol w:w="8472"/>
    </w:tblGrid>
    <w:tr w:rsidR="00DF38F2" w14:paraId="75EEBB7A" w14:textId="77777777" w:rsidTr="002A572B">
      <w:tc>
        <w:tcPr>
          <w:tcW w:w="8472" w:type="dxa"/>
        </w:tcPr>
        <w:p w14:paraId="0DCC6942" w14:textId="75EEB5E5" w:rsidR="00343148" w:rsidRDefault="00000000" w:rsidP="002A572B">
          <w:pPr>
            <w:pStyle w:val="Footer"/>
          </w:pPr>
          <w:fldSimple w:instr=" DOCPROPERTY  Classification  \* MERGEFORMAT ">
            <w:r w:rsidR="000370D4">
              <w:t>Confidential</w:t>
            </w:r>
          </w:fldSimple>
          <w:r w:rsidR="005D1735">
            <w:tab/>
          </w:r>
        </w:p>
      </w:tc>
    </w:tr>
  </w:tbl>
  <w:p w14:paraId="629B217E" w14:textId="77777777" w:rsidR="00343148" w:rsidRPr="00205D53" w:rsidRDefault="005D1735" w:rsidP="007F4104">
    <w:pPr>
      <w:pStyle w:val="Footer"/>
    </w:pPr>
    <w:r w:rsidRPr="00205D53">
      <w:rPr>
        <w:noProof/>
        <w:color w:val="2B579A"/>
        <w:shd w:val="clear" w:color="auto" w:fill="E6E6E6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211CFCE" wp14:editId="005DBD60">
              <wp:simplePos x="0" y="0"/>
              <wp:positionH relativeFrom="column">
                <wp:posOffset>-19431</wp:posOffset>
              </wp:positionH>
              <wp:positionV relativeFrom="paragraph">
                <wp:posOffset>-15494</wp:posOffset>
              </wp:positionV>
              <wp:extent cx="5944997" cy="0"/>
              <wp:effectExtent l="0" t="0" r="36830" b="19050"/>
              <wp:wrapNone/>
              <wp:docPr id="2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4997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traight Connector 21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64547" strokeweight="2pt" from="-1.55pt,-1.2pt" to="466.55pt,-1.2pt" w14:anchorId="2927C80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"/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4A0" w:firstRow="1" w:lastRow="0" w:firstColumn="1" w:lastColumn="0" w:noHBand="0" w:noVBand="1"/>
    </w:tblPr>
    <w:tblGrid>
      <w:gridCol w:w="1526"/>
      <w:gridCol w:w="7613"/>
    </w:tblGrid>
    <w:tr w:rsidR="0076784B" w14:paraId="3EB886D1" w14:textId="77777777" w:rsidTr="002A572B">
      <w:tc>
        <w:tcPr>
          <w:tcW w:w="1526" w:type="dxa"/>
          <w:vAlign w:val="center"/>
          <w:hideMark/>
        </w:tcPr>
        <w:p w14:paraId="3FD0571A" w14:textId="77777777" w:rsidR="00343148" w:rsidRDefault="005D1735" w:rsidP="0076784B">
          <w:pPr>
            <w:pStyle w:val="Footer"/>
            <w:rPr>
              <w:b/>
            </w:rPr>
          </w:pPr>
          <w:r>
            <w:rPr>
              <w:b/>
            </w:rPr>
            <w:t>Legal Notice:</w:t>
          </w:r>
        </w:p>
      </w:tc>
      <w:tc>
        <w:tcPr>
          <w:tcW w:w="7613" w:type="dxa"/>
          <w:vAlign w:val="center"/>
          <w:hideMark/>
        </w:tcPr>
        <w:p w14:paraId="36AA4F7F" w14:textId="77777777" w:rsidR="00343148" w:rsidRDefault="005D1735" w:rsidP="0076784B">
          <w:pPr>
            <w:pStyle w:val="Footer"/>
          </w:pPr>
          <w:r>
            <w:t>This document contains privileged and/or confidential information and may not be disclosed, distributed or reproduced without the prior written permission of EPAM®.</w:t>
          </w:r>
        </w:p>
      </w:tc>
    </w:tr>
    <w:tr w:rsidR="0076784B" w14:paraId="7947E9D3" w14:textId="77777777" w:rsidTr="002A572B">
      <w:tc>
        <w:tcPr>
          <w:tcW w:w="9139" w:type="dxa"/>
          <w:gridSpan w:val="2"/>
          <w:hideMark/>
        </w:tcPr>
        <w:p w14:paraId="4818C4EF" w14:textId="612E7520" w:rsidR="00343148" w:rsidRDefault="00000000" w:rsidP="0076784B">
          <w:pPr>
            <w:pStyle w:val="Footer"/>
          </w:pPr>
          <w:fldSimple w:instr=" DOCPROPERTY  Classification  \* MERGEFORMAT ">
            <w:r w:rsidR="000370D4">
              <w:t>Confidential</w:t>
            </w:r>
          </w:fldSimple>
        </w:p>
      </w:tc>
    </w:tr>
  </w:tbl>
  <w:p w14:paraId="56E23E29" w14:textId="77777777" w:rsidR="00343148" w:rsidRDefault="005D1735" w:rsidP="002A572B">
    <w:pPr>
      <w:pStyle w:val="Footer"/>
      <w:ind w:left="0" w:right="1"/>
    </w:pPr>
    <w:r>
      <w:rPr>
        <w:noProof/>
        <w:color w:val="2B579A"/>
        <w:shd w:val="clear" w:color="auto" w:fill="E6E6E6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2736AD72" wp14:editId="77A8C745">
              <wp:simplePos x="0" y="0"/>
              <wp:positionH relativeFrom="column">
                <wp:posOffset>2515</wp:posOffset>
              </wp:positionH>
              <wp:positionV relativeFrom="paragraph">
                <wp:posOffset>-344678</wp:posOffset>
              </wp:positionV>
              <wp:extent cx="5914491" cy="0"/>
              <wp:effectExtent l="0" t="0" r="2921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14491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traight Connector 3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64547" strokeweight="2pt" from=".2pt,-27.15pt" to="465.9pt,-27.15pt" w14:anchorId="753841C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2EDEA2" w14:textId="77777777" w:rsidR="00DF705F" w:rsidRDefault="00DF705F" w:rsidP="00500742">
      <w:pPr>
        <w:spacing w:line="240" w:lineRule="auto"/>
      </w:pPr>
      <w:r>
        <w:separator/>
      </w:r>
    </w:p>
  </w:footnote>
  <w:footnote w:type="continuationSeparator" w:id="0">
    <w:p w14:paraId="1B780194" w14:textId="77777777" w:rsidR="00DF705F" w:rsidRDefault="00DF705F" w:rsidP="00500742">
      <w:pPr>
        <w:spacing w:line="240" w:lineRule="auto"/>
      </w:pPr>
      <w:r>
        <w:continuationSeparator/>
      </w:r>
    </w:p>
  </w:footnote>
  <w:footnote w:type="continuationNotice" w:id="1">
    <w:p w14:paraId="0F0C0BF4" w14:textId="77777777" w:rsidR="00DF705F" w:rsidRDefault="00DF705F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98" w:type="dxa"/>
      <w:tblLook w:val="04A0" w:firstRow="1" w:lastRow="0" w:firstColumn="1" w:lastColumn="0" w:noHBand="0" w:noVBand="1"/>
    </w:tblPr>
    <w:tblGrid>
      <w:gridCol w:w="8121"/>
      <w:gridCol w:w="1377"/>
    </w:tblGrid>
    <w:tr w:rsidR="002A572B" w14:paraId="7DBDC9F3" w14:textId="77777777" w:rsidTr="006366F2">
      <w:tc>
        <w:tcPr>
          <w:tcW w:w="8121" w:type="dxa"/>
          <w:vAlign w:val="center"/>
          <w:hideMark/>
        </w:tcPr>
        <w:p w14:paraId="703F688A" w14:textId="2BC4AD91" w:rsidR="00343148" w:rsidRDefault="007C4361" w:rsidP="002A572B">
          <w:pPr>
            <w:pStyle w:val="Header"/>
            <w:tabs>
              <w:tab w:val="clear" w:pos="0"/>
            </w:tabs>
            <w:ind w:left="-108"/>
          </w:pPr>
          <w:r w:rsidRPr="000A5282">
            <w:rPr>
              <w:color w:val="999999"/>
            </w:rPr>
            <w:t>Introduction to DWH and ET</w:t>
          </w:r>
          <w:r>
            <w:rPr>
              <w:color w:val="999999"/>
            </w:rPr>
            <w:t>L</w:t>
          </w:r>
          <w:r w:rsidR="005D1735">
            <w:rPr>
              <w:color w:val="999999"/>
            </w:rPr>
            <w:tab/>
          </w:r>
        </w:p>
      </w:tc>
      <w:tc>
        <w:tcPr>
          <w:tcW w:w="1377" w:type="dxa"/>
          <w:vAlign w:val="center"/>
        </w:tcPr>
        <w:p w14:paraId="4B9A6913" w14:textId="77777777" w:rsidR="00343148" w:rsidRDefault="00343148" w:rsidP="002A572B">
          <w:pPr>
            <w:pStyle w:val="Header"/>
          </w:pPr>
        </w:p>
      </w:tc>
    </w:tr>
    <w:tr w:rsidR="002A572B" w14:paraId="7634FCD1" w14:textId="77777777" w:rsidTr="006366F2">
      <w:trPr>
        <w:trHeight w:val="340"/>
      </w:trPr>
      <w:tc>
        <w:tcPr>
          <w:tcW w:w="8121" w:type="dxa"/>
          <w:vAlign w:val="center"/>
          <w:hideMark/>
        </w:tcPr>
        <w:p w14:paraId="74F97D7D" w14:textId="543EBFF4" w:rsidR="00343148" w:rsidRDefault="00426215" w:rsidP="002A19FA">
          <w:pPr>
            <w:pStyle w:val="Header"/>
            <w:tabs>
              <w:tab w:val="clear" w:pos="0"/>
            </w:tabs>
          </w:pPr>
          <w:r>
            <w:t>Business Template</w:t>
          </w:r>
        </w:p>
      </w:tc>
      <w:tc>
        <w:tcPr>
          <w:tcW w:w="1377" w:type="dxa"/>
          <w:vAlign w:val="center"/>
          <w:hideMark/>
        </w:tcPr>
        <w:p w14:paraId="22501B53" w14:textId="77777777" w:rsidR="00343148" w:rsidRDefault="005D1735" w:rsidP="002A572B">
          <w:pPr>
            <w:pStyle w:val="Header"/>
            <w:jc w:val="right"/>
          </w:pPr>
          <w:r>
            <w:rPr>
              <w:noProof/>
              <w:color w:val="2B579A"/>
              <w:shd w:val="clear" w:color="auto" w:fill="E6E6E6"/>
            </w:rPr>
            <w:drawing>
              <wp:inline distT="0" distB="0" distL="0" distR="0" wp14:anchorId="4414F301" wp14:editId="72BB415B">
                <wp:extent cx="461010" cy="158750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101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9D3CA92" w14:textId="77777777" w:rsidR="00343148" w:rsidRPr="002A572B" w:rsidRDefault="005D1735" w:rsidP="002A572B">
    <w:pPr>
      <w:pStyle w:val="Header"/>
      <w:rPr>
        <w:sz w:val="16"/>
        <w:szCs w:val="16"/>
      </w:rPr>
    </w:pPr>
    <w:r>
      <w:rPr>
        <w:noProof/>
        <w:color w:val="2B579A"/>
        <w:shd w:val="clear" w:color="auto" w:fill="E6E6E6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14C731A7" wp14:editId="38C8953B">
              <wp:simplePos x="0" y="0"/>
              <wp:positionH relativeFrom="column">
                <wp:posOffset>5411</wp:posOffset>
              </wp:positionH>
              <wp:positionV relativeFrom="paragraph">
                <wp:posOffset>13335</wp:posOffset>
              </wp:positionV>
              <wp:extent cx="5952617" cy="0"/>
              <wp:effectExtent l="0" t="0" r="29210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52617" cy="0"/>
                      </a:xfrm>
                      <a:prstGeom prst="line">
                        <a:avLst/>
                      </a:prstGeom>
                      <a:ln w="25400">
                        <a:solidFill>
                          <a:schemeClr val="bg2">
                            <a:lumMod val="2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line id="Straight Connector 7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o:spid="_x0000_s1026" strokecolor="#393737 [814]" strokeweight="2pt" from=".45pt,1.05pt" to="469.15pt,1.05pt" w14:anchorId="6A4D86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A52B3"/>
    <w:multiLevelType w:val="hybridMultilevel"/>
    <w:tmpl w:val="629EE53E"/>
    <w:lvl w:ilvl="0" w:tplc="3E82639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A0CA8"/>
    <w:multiLevelType w:val="hybridMultilevel"/>
    <w:tmpl w:val="7D964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44983"/>
    <w:multiLevelType w:val="multilevel"/>
    <w:tmpl w:val="1436B0F0"/>
    <w:styleLink w:val="NumberList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ascii="Trebuchet MS" w:hAnsi="Trebuchet MS" w:hint="default"/>
        <w:b w:val="0"/>
        <w:i w:val="0"/>
        <w:color w:val="1A9CB0"/>
        <w:sz w:val="2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ascii="Trebuchet MS" w:hAnsi="Trebuchet MS" w:hint="default"/>
        <w:b w:val="0"/>
        <w:i w:val="0"/>
        <w:color w:val="464547"/>
        <w:sz w:val="20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ascii="Trebuchet MS" w:hAnsi="Trebuchet MS" w:hint="default"/>
        <w:b w:val="0"/>
        <w:i w:val="0"/>
        <w:color w:val="464547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95A4727"/>
    <w:multiLevelType w:val="hybridMultilevel"/>
    <w:tmpl w:val="A55AF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5D43B9"/>
    <w:multiLevelType w:val="multilevel"/>
    <w:tmpl w:val="CAD271F8"/>
    <w:styleLink w:val="Headings"/>
    <w:lvl w:ilvl="0">
      <w:start w:val="1"/>
      <w:numFmt w:val="decimal"/>
      <w:pStyle w:val="Heading1"/>
      <w:lvlText w:val="%1"/>
      <w:lvlJc w:val="left"/>
      <w:pPr>
        <w:ind w:left="2160" w:hanging="720"/>
      </w:pPr>
      <w:rPr>
        <w:rFonts w:ascii="Arial Black" w:hAnsi="Arial Black" w:hint="default"/>
        <w:b w:val="0"/>
        <w:i w:val="0"/>
        <w:color w:val="464547"/>
        <w:sz w:val="28"/>
      </w:rPr>
    </w:lvl>
    <w:lvl w:ilvl="1">
      <w:start w:val="1"/>
      <w:numFmt w:val="decimal"/>
      <w:pStyle w:val="Heading2"/>
      <w:lvlText w:val="%1.%2"/>
      <w:lvlJc w:val="left"/>
      <w:pPr>
        <w:ind w:left="2160" w:hanging="720"/>
      </w:pPr>
      <w:rPr>
        <w:rFonts w:ascii="Arial Black" w:hAnsi="Arial Black" w:hint="default"/>
        <w:b w:val="0"/>
        <w:i w:val="0"/>
        <w:caps/>
        <w:color w:val="1A9CB0"/>
        <w:sz w:val="24"/>
      </w:rPr>
    </w:lvl>
    <w:lvl w:ilvl="2">
      <w:start w:val="1"/>
      <w:numFmt w:val="decimal"/>
      <w:pStyle w:val="Heading3"/>
      <w:lvlText w:val="%1.%2.%3"/>
      <w:lvlJc w:val="left"/>
      <w:pPr>
        <w:ind w:left="2160" w:hanging="720"/>
      </w:pPr>
      <w:rPr>
        <w:rFonts w:ascii="Arial Black" w:hAnsi="Arial Black" w:hint="default"/>
        <w:b w:val="0"/>
        <w:i w:val="0"/>
        <w:color w:val="1A9CB0"/>
        <w:sz w:val="24"/>
      </w:rPr>
    </w:lvl>
    <w:lvl w:ilvl="3">
      <w:start w:val="1"/>
      <w:numFmt w:val="decimal"/>
      <w:pStyle w:val="Heading4"/>
      <w:lvlText w:val="%1.%2.%3.%4"/>
      <w:lvlJc w:val="left"/>
      <w:pPr>
        <w:ind w:left="2517" w:hanging="1077"/>
      </w:pPr>
      <w:rPr>
        <w:rFonts w:ascii="Arial Black" w:hAnsi="Arial Black" w:hint="default"/>
        <w:b w:val="0"/>
        <w:i w:val="0"/>
        <w:color w:val="1A9CB0"/>
        <w:sz w:val="22"/>
      </w:rPr>
    </w:lvl>
    <w:lvl w:ilvl="4">
      <w:start w:val="1"/>
      <w:numFmt w:val="decimal"/>
      <w:lvlText w:val="%1.%2.%3.%4.%5"/>
      <w:lvlJc w:val="left"/>
      <w:pPr>
        <w:ind w:left="244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9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3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24" w:hanging="1584"/>
      </w:pPr>
      <w:rPr>
        <w:rFonts w:hint="default"/>
      </w:rPr>
    </w:lvl>
  </w:abstractNum>
  <w:abstractNum w:abstractNumId="5" w15:restartNumberingAfterBreak="0">
    <w:nsid w:val="1E293D5E"/>
    <w:multiLevelType w:val="hybridMultilevel"/>
    <w:tmpl w:val="1F9AC7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A944B1"/>
    <w:multiLevelType w:val="hybridMultilevel"/>
    <w:tmpl w:val="F2869934"/>
    <w:lvl w:ilvl="0" w:tplc="27565936"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8B0C11"/>
    <w:multiLevelType w:val="hybridMultilevel"/>
    <w:tmpl w:val="0F601464"/>
    <w:lvl w:ilvl="0" w:tplc="5720E0AE">
      <w:start w:val="2"/>
      <w:numFmt w:val="bullet"/>
      <w:lvlText w:val="•"/>
      <w:lvlJc w:val="left"/>
      <w:pPr>
        <w:ind w:left="720" w:hanging="360"/>
      </w:pPr>
      <w:rPr>
        <w:rFonts w:ascii="Trebuchet MS" w:eastAsia="Times New Roman" w:hAnsi="Trebuchet M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3432A8"/>
    <w:multiLevelType w:val="hybridMultilevel"/>
    <w:tmpl w:val="F2E286F2"/>
    <w:lvl w:ilvl="0" w:tplc="869EC284">
      <w:start w:val="1"/>
      <w:numFmt w:val="decimal"/>
      <w:lvlText w:val="%1."/>
      <w:lvlJc w:val="left"/>
      <w:pPr>
        <w:ind w:left="720" w:hanging="360"/>
      </w:pPr>
      <w:rPr>
        <w:rFonts w:ascii="Trebuchet MS" w:hAnsi="Trebuchet MS" w:hint="default"/>
        <w:b w:val="0"/>
        <w:i w:val="0"/>
        <w:color w:val="1A9CB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9E1CAC"/>
    <w:multiLevelType w:val="multilevel"/>
    <w:tmpl w:val="105C1ABE"/>
    <w:lvl w:ilvl="0">
      <w:start w:val="1"/>
      <w:numFmt w:val="decimal"/>
      <w:lvlText w:val="%1"/>
      <w:lvlJc w:val="left"/>
      <w:pPr>
        <w:tabs>
          <w:tab w:val="num" w:pos="522"/>
        </w:tabs>
        <w:ind w:left="522" w:hanging="432"/>
      </w:pPr>
    </w:lvl>
    <w:lvl w:ilvl="1">
      <w:start w:val="1"/>
      <w:numFmt w:val="decimal"/>
      <w:lvlText w:val="%1.%2"/>
      <w:lvlJc w:val="left"/>
      <w:pPr>
        <w:tabs>
          <w:tab w:val="num" w:pos="860"/>
        </w:tabs>
        <w:ind w:left="860" w:hanging="576"/>
      </w:pPr>
    </w:lvl>
    <w:lvl w:ilvl="2">
      <w:start w:val="1"/>
      <w:numFmt w:val="decimal"/>
      <w:lvlText w:val="%1.%2.%3"/>
      <w:lvlJc w:val="left"/>
      <w:pPr>
        <w:tabs>
          <w:tab w:val="num" w:pos="2282"/>
        </w:tabs>
        <w:ind w:left="2282" w:hanging="864"/>
      </w:pPr>
    </w:lvl>
    <w:lvl w:ilvl="3">
      <w:start w:val="1"/>
      <w:numFmt w:val="decimal"/>
      <w:lvlText w:val="%1.%2.%3.%4"/>
      <w:lvlJc w:val="left"/>
      <w:pPr>
        <w:tabs>
          <w:tab w:val="num" w:pos="4694"/>
        </w:tabs>
        <w:ind w:left="4694" w:hanging="1008"/>
      </w:pPr>
      <w:rPr>
        <w:b w:val="0"/>
      </w:rPr>
    </w:lvl>
    <w:lvl w:ilvl="4">
      <w:start w:val="1"/>
      <w:numFmt w:val="decimal"/>
      <w:lvlText w:val="%1.%2.%3.%4.%5"/>
      <w:lvlJc w:val="left"/>
      <w:pPr>
        <w:tabs>
          <w:tab w:val="num" w:pos="3888"/>
        </w:tabs>
        <w:ind w:left="3888" w:hanging="1008"/>
      </w:pPr>
    </w:lvl>
    <w:lvl w:ilvl="5">
      <w:start w:val="1"/>
      <w:numFmt w:val="decimal"/>
      <w:lvlText w:val="%1.%2.%3.%4.%5.%6"/>
      <w:lvlJc w:val="left"/>
      <w:pPr>
        <w:tabs>
          <w:tab w:val="num" w:pos="4968"/>
        </w:tabs>
        <w:ind w:left="4896" w:hanging="1008"/>
      </w:pPr>
    </w:lvl>
    <w:lvl w:ilvl="6">
      <w:start w:val="1"/>
      <w:numFmt w:val="decimal"/>
      <w:lvlText w:val="%1.%2.%3.%4.%5.%6.%7"/>
      <w:lvlJc w:val="left"/>
      <w:pPr>
        <w:tabs>
          <w:tab w:val="num" w:pos="6192"/>
        </w:tabs>
        <w:ind w:left="6192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upperRoman"/>
      <w:suff w:val="space"/>
      <w:lvlText w:val="Appendix %9 -"/>
      <w:lvlJc w:val="left"/>
      <w:pPr>
        <w:ind w:left="0" w:firstLine="0"/>
      </w:pPr>
    </w:lvl>
  </w:abstractNum>
  <w:abstractNum w:abstractNumId="10" w15:restartNumberingAfterBreak="0">
    <w:nsid w:val="33FD3863"/>
    <w:multiLevelType w:val="hybridMultilevel"/>
    <w:tmpl w:val="54E2D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5A0EF0"/>
    <w:multiLevelType w:val="hybridMultilevel"/>
    <w:tmpl w:val="3C502EE8"/>
    <w:lvl w:ilvl="0" w:tplc="FBE414C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86A47FD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57DD6F34"/>
    <w:multiLevelType w:val="multilevel"/>
    <w:tmpl w:val="1436B0F0"/>
    <w:numStyleLink w:val="NumberList"/>
  </w:abstractNum>
  <w:abstractNum w:abstractNumId="14" w15:restartNumberingAfterBreak="0">
    <w:nsid w:val="58155A8A"/>
    <w:multiLevelType w:val="multilevel"/>
    <w:tmpl w:val="EE7A7A12"/>
    <w:styleLink w:val="BulletList"/>
    <w:lvl w:ilvl="0">
      <w:start w:val="1"/>
      <w:numFmt w:val="bullet"/>
      <w:pStyle w:val="ListBullet"/>
      <w:lvlText w:val=""/>
      <w:lvlJc w:val="left"/>
      <w:pPr>
        <w:ind w:left="720" w:hanging="363"/>
      </w:pPr>
      <w:rPr>
        <w:rFonts w:ascii="Symbol" w:hAnsi="Symbol" w:hint="default"/>
        <w:color w:val="1A9CB0"/>
      </w:rPr>
    </w:lvl>
    <w:lvl w:ilvl="1">
      <w:start w:val="1"/>
      <w:numFmt w:val="bullet"/>
      <w:pStyle w:val="ListBullet2"/>
      <w:lvlText w:val=""/>
      <w:lvlJc w:val="left"/>
      <w:pPr>
        <w:ind w:left="1077" w:hanging="357"/>
      </w:pPr>
      <w:rPr>
        <w:rFonts w:ascii="Symbol" w:hAnsi="Symbol" w:hint="default"/>
        <w:color w:val="464547"/>
      </w:rPr>
    </w:lvl>
    <w:lvl w:ilvl="2">
      <w:start w:val="1"/>
      <w:numFmt w:val="bullet"/>
      <w:pStyle w:val="ListBullet3"/>
      <w:lvlText w:val=""/>
      <w:lvlJc w:val="left"/>
      <w:pPr>
        <w:ind w:left="1435" w:hanging="358"/>
      </w:pPr>
      <w:rPr>
        <w:rFonts w:ascii="Symbol" w:hAnsi="Symbol" w:hint="default"/>
        <w:color w:val="464547"/>
      </w:r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5" w15:restartNumberingAfterBreak="0">
    <w:nsid w:val="7ECA4DDE"/>
    <w:multiLevelType w:val="hybridMultilevel"/>
    <w:tmpl w:val="220478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1432471">
    <w:abstractNumId w:val="4"/>
  </w:num>
  <w:num w:numId="2" w16cid:durableId="626476673">
    <w:abstractNumId w:val="0"/>
  </w:num>
  <w:num w:numId="3" w16cid:durableId="445274354">
    <w:abstractNumId w:val="1"/>
  </w:num>
  <w:num w:numId="4" w16cid:durableId="1513180429">
    <w:abstractNumId w:val="7"/>
  </w:num>
  <w:num w:numId="5" w16cid:durableId="2029132760">
    <w:abstractNumId w:val="5"/>
  </w:num>
  <w:num w:numId="6" w16cid:durableId="471095836">
    <w:abstractNumId w:val="3"/>
  </w:num>
  <w:num w:numId="7" w16cid:durableId="1345595060">
    <w:abstractNumId w:val="15"/>
  </w:num>
  <w:num w:numId="8" w16cid:durableId="743599848">
    <w:abstractNumId w:val="10"/>
  </w:num>
  <w:num w:numId="9" w16cid:durableId="3574289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16295175">
    <w:abstractNumId w:val="14"/>
  </w:num>
  <w:num w:numId="11" w16cid:durableId="262299757">
    <w:abstractNumId w:val="14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9383230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459643638">
    <w:abstractNumId w:val="2"/>
  </w:num>
  <w:num w:numId="14" w16cid:durableId="1801260549">
    <w:abstractNumId w:val="12"/>
  </w:num>
  <w:num w:numId="15" w16cid:durableId="671028179">
    <w:abstractNumId w:val="11"/>
  </w:num>
  <w:num w:numId="16" w16cid:durableId="165632613">
    <w:abstractNumId w:val="8"/>
  </w:num>
  <w:num w:numId="17" w16cid:durableId="261227126">
    <w:abstractNumId w:val="8"/>
    <w:lvlOverride w:ilvl="0">
      <w:startOverride w:val="1"/>
    </w:lvlOverride>
  </w:num>
  <w:num w:numId="18" w16cid:durableId="61562296">
    <w:abstractNumId w:val="6"/>
  </w:num>
  <w:num w:numId="19" w16cid:durableId="1019432107">
    <w:abstractNumId w:val="9"/>
  </w:num>
  <w:num w:numId="20" w16cid:durableId="11566482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198811776">
    <w:abstractNumId w:val="4"/>
  </w:num>
  <w:num w:numId="22" w16cid:durableId="92356294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552570481">
    <w:abstractNumId w:val="4"/>
  </w:num>
  <w:num w:numId="24" w16cid:durableId="1127159218">
    <w:abstractNumId w:val="4"/>
  </w:num>
  <w:num w:numId="25" w16cid:durableId="989331474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mitry Romankov">
    <w15:presenceInfo w15:providerId="AD" w15:userId="S::Dmitry_Romankov@epam.com::5e4f9f23-1d91-451c-a23a-b622b4287d7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c1NLM0Nrc0MrYwsjRW0lEKTi0uzszPAykwqgUAFndvCiwAAAA="/>
  </w:docVars>
  <w:rsids>
    <w:rsidRoot w:val="00500742"/>
    <w:rsid w:val="0000152E"/>
    <w:rsid w:val="0003566E"/>
    <w:rsid w:val="00036D9D"/>
    <w:rsid w:val="000370D4"/>
    <w:rsid w:val="00047819"/>
    <w:rsid w:val="00074855"/>
    <w:rsid w:val="00104CAC"/>
    <w:rsid w:val="00125E85"/>
    <w:rsid w:val="00173F65"/>
    <w:rsid w:val="0018086F"/>
    <w:rsid w:val="00184C2E"/>
    <w:rsid w:val="00192D26"/>
    <w:rsid w:val="002B3847"/>
    <w:rsid w:val="002C76CC"/>
    <w:rsid w:val="002E6935"/>
    <w:rsid w:val="00343148"/>
    <w:rsid w:val="00357E14"/>
    <w:rsid w:val="00407DD5"/>
    <w:rsid w:val="00426215"/>
    <w:rsid w:val="00444D3B"/>
    <w:rsid w:val="00480504"/>
    <w:rsid w:val="0048499B"/>
    <w:rsid w:val="004A4E69"/>
    <w:rsid w:val="00500742"/>
    <w:rsid w:val="00504C62"/>
    <w:rsid w:val="0057509B"/>
    <w:rsid w:val="00580835"/>
    <w:rsid w:val="005842DA"/>
    <w:rsid w:val="005D1735"/>
    <w:rsid w:val="00666408"/>
    <w:rsid w:val="006A1699"/>
    <w:rsid w:val="006C5206"/>
    <w:rsid w:val="006F645E"/>
    <w:rsid w:val="007B27B1"/>
    <w:rsid w:val="007C4361"/>
    <w:rsid w:val="00811B23"/>
    <w:rsid w:val="00876D86"/>
    <w:rsid w:val="008D0346"/>
    <w:rsid w:val="0094703C"/>
    <w:rsid w:val="00950730"/>
    <w:rsid w:val="00974743"/>
    <w:rsid w:val="009D7BE5"/>
    <w:rsid w:val="009E2400"/>
    <w:rsid w:val="009E4BF9"/>
    <w:rsid w:val="009E7277"/>
    <w:rsid w:val="00A07716"/>
    <w:rsid w:val="00AA68CA"/>
    <w:rsid w:val="00B00FF6"/>
    <w:rsid w:val="00B072EA"/>
    <w:rsid w:val="00B63965"/>
    <w:rsid w:val="00B83E56"/>
    <w:rsid w:val="00BA789B"/>
    <w:rsid w:val="00BE17E0"/>
    <w:rsid w:val="00C403FF"/>
    <w:rsid w:val="00C65D18"/>
    <w:rsid w:val="00C901A0"/>
    <w:rsid w:val="00CA3310"/>
    <w:rsid w:val="00CE6020"/>
    <w:rsid w:val="00D04DA9"/>
    <w:rsid w:val="00D20F53"/>
    <w:rsid w:val="00D258B3"/>
    <w:rsid w:val="00D61C9C"/>
    <w:rsid w:val="00D86856"/>
    <w:rsid w:val="00DD31D9"/>
    <w:rsid w:val="00DF705F"/>
    <w:rsid w:val="00E016A3"/>
    <w:rsid w:val="00E12ACE"/>
    <w:rsid w:val="00E15F7E"/>
    <w:rsid w:val="00E43D86"/>
    <w:rsid w:val="00EB54C0"/>
    <w:rsid w:val="00EB66BC"/>
    <w:rsid w:val="00F55A25"/>
    <w:rsid w:val="0DE5BCAF"/>
    <w:rsid w:val="3B048F41"/>
    <w:rsid w:val="6D4B84C2"/>
    <w:rsid w:val="6E736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D7823"/>
  <w15:chartTrackingRefBased/>
  <w15:docId w15:val="{650C9251-9817-4C7F-892D-507123250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3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iPriority="0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iPriority="0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3"/>
    <w:unhideWhenUsed/>
    <w:rsid w:val="00500742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aliases w:val="Attribute Heading 1,Section"/>
    <w:next w:val="BodyText"/>
    <w:link w:val="Heading1Char"/>
    <w:qFormat/>
    <w:rsid w:val="00500742"/>
    <w:pPr>
      <w:keepNext/>
      <w:numPr>
        <w:numId w:val="1"/>
      </w:numPr>
      <w:spacing w:before="240" w:after="120" w:line="240" w:lineRule="auto"/>
      <w:outlineLvl w:val="0"/>
    </w:pPr>
    <w:rPr>
      <w:rFonts w:ascii="Arial Black" w:eastAsia="Times New Roman" w:hAnsi="Arial Black" w:cs="Times New Roman"/>
      <w:caps/>
      <w:color w:val="464547"/>
      <w:sz w:val="28"/>
      <w:szCs w:val="20"/>
    </w:rPr>
  </w:style>
  <w:style w:type="paragraph" w:styleId="Heading2">
    <w:name w:val="heading 2"/>
    <w:aliases w:val="Attribute Heading 2,Major"/>
    <w:next w:val="BodyText"/>
    <w:link w:val="Heading2Char"/>
    <w:qFormat/>
    <w:rsid w:val="00500742"/>
    <w:pPr>
      <w:keepNext/>
      <w:numPr>
        <w:ilvl w:val="1"/>
        <w:numId w:val="1"/>
      </w:numPr>
      <w:spacing w:before="200" w:line="240" w:lineRule="auto"/>
      <w:outlineLvl w:val="1"/>
    </w:pPr>
    <w:rPr>
      <w:rFonts w:ascii="Arial Black" w:eastAsia="Times New Roman" w:hAnsi="Arial Black" w:cs="Times New Roman"/>
      <w:caps/>
      <w:color w:val="1A9CB0"/>
      <w:sz w:val="24"/>
      <w:szCs w:val="20"/>
    </w:rPr>
  </w:style>
  <w:style w:type="paragraph" w:styleId="Heading3">
    <w:name w:val="heading 3"/>
    <w:aliases w:val="Table Attribute Heading"/>
    <w:next w:val="BodyText"/>
    <w:link w:val="Heading3Char"/>
    <w:qFormat/>
    <w:rsid w:val="00500742"/>
    <w:pPr>
      <w:keepNext/>
      <w:numPr>
        <w:ilvl w:val="2"/>
        <w:numId w:val="1"/>
      </w:numPr>
      <w:spacing w:before="200" w:line="240" w:lineRule="auto"/>
      <w:outlineLvl w:val="2"/>
    </w:pPr>
    <w:rPr>
      <w:rFonts w:ascii="Arial Black" w:eastAsia="Times New Roman" w:hAnsi="Arial Black" w:cs="Times New Roman"/>
      <w:b/>
      <w:color w:val="1A9CB0"/>
      <w:sz w:val="24"/>
      <w:szCs w:val="20"/>
    </w:rPr>
  </w:style>
  <w:style w:type="paragraph" w:styleId="Heading4">
    <w:name w:val="heading 4"/>
    <w:next w:val="BodyText"/>
    <w:link w:val="Heading4Char"/>
    <w:qFormat/>
    <w:rsid w:val="00500742"/>
    <w:pPr>
      <w:keepNext/>
      <w:numPr>
        <w:ilvl w:val="3"/>
        <w:numId w:val="1"/>
      </w:numPr>
      <w:spacing w:before="200" w:line="240" w:lineRule="auto"/>
      <w:outlineLvl w:val="3"/>
    </w:pPr>
    <w:rPr>
      <w:rFonts w:ascii="Arial Black" w:eastAsia="Times New Roman" w:hAnsi="Arial Black" w:cs="Times New Roman"/>
      <w:color w:val="1A9CB0"/>
      <w:szCs w:val="20"/>
    </w:rPr>
  </w:style>
  <w:style w:type="paragraph" w:styleId="Heading5">
    <w:name w:val="heading 5"/>
    <w:basedOn w:val="Heading4"/>
    <w:next w:val="Normal"/>
    <w:link w:val="Heading5Char"/>
    <w:qFormat/>
    <w:rsid w:val="00C403FF"/>
    <w:pPr>
      <w:numPr>
        <w:ilvl w:val="0"/>
        <w:numId w:val="0"/>
      </w:numPr>
      <w:tabs>
        <w:tab w:val="left" w:pos="-2790"/>
        <w:tab w:val="left" w:pos="-2610"/>
        <w:tab w:val="num" w:pos="3888"/>
      </w:tabs>
      <w:suppressAutoHyphens/>
      <w:spacing w:before="60" w:after="40" w:line="360" w:lineRule="auto"/>
      <w:ind w:left="3888" w:right="142" w:hanging="1008"/>
      <w:outlineLvl w:val="4"/>
    </w:pPr>
    <w:rPr>
      <w:rFonts w:ascii="Arial" w:hAnsi="Arial"/>
      <w:b/>
      <w:color w:val="auto"/>
      <w:sz w:val="20"/>
    </w:rPr>
  </w:style>
  <w:style w:type="paragraph" w:styleId="Heading6">
    <w:name w:val="heading 6"/>
    <w:basedOn w:val="Heading5"/>
    <w:next w:val="Normal"/>
    <w:link w:val="Heading6Char"/>
    <w:qFormat/>
    <w:rsid w:val="00C403FF"/>
    <w:pPr>
      <w:widowControl w:val="0"/>
      <w:tabs>
        <w:tab w:val="clear" w:pos="3888"/>
        <w:tab w:val="num" w:pos="4968"/>
      </w:tabs>
      <w:ind w:left="4896"/>
      <w:outlineLvl w:val="5"/>
    </w:pPr>
    <w:rPr>
      <w:b w:val="0"/>
    </w:rPr>
  </w:style>
  <w:style w:type="paragraph" w:styleId="Heading7">
    <w:name w:val="heading 7"/>
    <w:basedOn w:val="Heading6"/>
    <w:next w:val="Normal"/>
    <w:link w:val="Heading7Char"/>
    <w:qFormat/>
    <w:rsid w:val="00C403FF"/>
    <w:pPr>
      <w:tabs>
        <w:tab w:val="clear" w:pos="4968"/>
        <w:tab w:val="center" w:pos="-2430"/>
        <w:tab w:val="num" w:pos="6192"/>
      </w:tabs>
      <w:ind w:left="6192" w:hanging="1296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03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Heading8"/>
    <w:next w:val="Heading8"/>
    <w:link w:val="Heading9Char"/>
    <w:qFormat/>
    <w:rsid w:val="00C403FF"/>
    <w:pPr>
      <w:keepLines w:val="0"/>
      <w:tabs>
        <w:tab w:val="left" w:pos="-2790"/>
        <w:tab w:val="left" w:pos="-2610"/>
        <w:tab w:val="center" w:pos="-2430"/>
      </w:tabs>
      <w:suppressAutoHyphens/>
      <w:spacing w:before="240" w:after="40" w:line="360" w:lineRule="auto"/>
      <w:ind w:right="142"/>
      <w:jc w:val="center"/>
      <w:outlineLvl w:val="8"/>
    </w:pPr>
    <w:rPr>
      <w:rFonts w:ascii="Arial" w:eastAsia="Times New Roman" w:hAnsi="Arial" w:cs="Times New Roman"/>
      <w:b/>
      <w:color w:val="auto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Attribute Heading 1 Char,Section Char"/>
    <w:basedOn w:val="DefaultParagraphFont"/>
    <w:link w:val="Heading1"/>
    <w:rsid w:val="00500742"/>
    <w:rPr>
      <w:rFonts w:ascii="Arial Black" w:eastAsia="Times New Roman" w:hAnsi="Arial Black" w:cs="Times New Roman"/>
      <w:caps/>
      <w:color w:val="464547"/>
      <w:sz w:val="28"/>
      <w:szCs w:val="20"/>
    </w:rPr>
  </w:style>
  <w:style w:type="character" w:customStyle="1" w:styleId="Heading2Char">
    <w:name w:val="Heading 2 Char"/>
    <w:aliases w:val="Attribute Heading 2 Char,Major Char"/>
    <w:basedOn w:val="DefaultParagraphFont"/>
    <w:link w:val="Heading2"/>
    <w:rsid w:val="00500742"/>
    <w:rPr>
      <w:rFonts w:ascii="Arial Black" w:eastAsia="Times New Roman" w:hAnsi="Arial Black" w:cs="Times New Roman"/>
      <w:caps/>
      <w:color w:val="1A9CB0"/>
      <w:sz w:val="24"/>
      <w:szCs w:val="20"/>
    </w:rPr>
  </w:style>
  <w:style w:type="character" w:customStyle="1" w:styleId="Heading3Char">
    <w:name w:val="Heading 3 Char"/>
    <w:aliases w:val="Table Attribute Heading Char"/>
    <w:basedOn w:val="DefaultParagraphFont"/>
    <w:link w:val="Heading3"/>
    <w:rsid w:val="00500742"/>
    <w:rPr>
      <w:rFonts w:ascii="Arial Black" w:eastAsia="Times New Roman" w:hAnsi="Arial Black" w:cs="Times New Roman"/>
      <w:b/>
      <w:color w:val="1A9CB0"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500742"/>
    <w:rPr>
      <w:rFonts w:ascii="Arial Black" w:eastAsia="Times New Roman" w:hAnsi="Arial Black" w:cs="Times New Roman"/>
      <w:color w:val="1A9CB0"/>
      <w:szCs w:val="20"/>
    </w:rPr>
  </w:style>
  <w:style w:type="paragraph" w:styleId="BodyText">
    <w:name w:val="Body Text"/>
    <w:link w:val="BodyTextChar"/>
    <w:qFormat/>
    <w:rsid w:val="00500742"/>
    <w:pPr>
      <w:keepLines/>
      <w:spacing w:before="120" w:after="0" w:line="240" w:lineRule="auto"/>
    </w:pPr>
    <w:rPr>
      <w:rFonts w:ascii="Trebuchet MS" w:eastAsia="Times New Roman" w:hAnsi="Trebuchet MS" w:cs="Times New Roman"/>
      <w:color w:val="464547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500742"/>
    <w:rPr>
      <w:rFonts w:ascii="Trebuchet MS" w:eastAsia="Times New Roman" w:hAnsi="Trebuchet MS" w:cs="Times New Roman"/>
      <w:color w:val="464547"/>
      <w:sz w:val="20"/>
      <w:szCs w:val="20"/>
    </w:rPr>
  </w:style>
  <w:style w:type="paragraph" w:styleId="Footer">
    <w:name w:val="footer"/>
    <w:link w:val="FooterChar"/>
    <w:qFormat/>
    <w:rsid w:val="00500742"/>
    <w:pPr>
      <w:widowControl w:val="0"/>
      <w:tabs>
        <w:tab w:val="right" w:pos="9214"/>
      </w:tabs>
      <w:spacing w:before="120" w:after="120" w:line="240" w:lineRule="atLeast"/>
      <w:ind w:left="-113"/>
    </w:pPr>
    <w:rPr>
      <w:rFonts w:ascii="Trebuchet MS" w:eastAsia="Times New Roman" w:hAnsi="Trebuchet MS" w:cs="Times New Roman"/>
      <w:color w:val="464547"/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500742"/>
    <w:rPr>
      <w:rFonts w:ascii="Trebuchet MS" w:eastAsia="Times New Roman" w:hAnsi="Trebuchet MS" w:cs="Times New Roman"/>
      <w:color w:val="464547"/>
      <w:sz w:val="18"/>
      <w:szCs w:val="18"/>
    </w:rPr>
  </w:style>
  <w:style w:type="paragraph" w:styleId="Header">
    <w:name w:val="header"/>
    <w:link w:val="HeaderChar"/>
    <w:qFormat/>
    <w:rsid w:val="00500742"/>
    <w:pPr>
      <w:tabs>
        <w:tab w:val="left" w:pos="0"/>
        <w:tab w:val="right" w:pos="8222"/>
      </w:tabs>
      <w:spacing w:after="0" w:line="240" w:lineRule="auto"/>
    </w:pPr>
    <w:rPr>
      <w:rFonts w:ascii="Trebuchet MS" w:eastAsia="MS Gothic" w:hAnsi="Trebuchet MS" w:cs="Times New Roman"/>
      <w:color w:val="464547"/>
      <w:sz w:val="18"/>
      <w:szCs w:val="20"/>
    </w:rPr>
  </w:style>
  <w:style w:type="character" w:customStyle="1" w:styleId="HeaderChar">
    <w:name w:val="Header Char"/>
    <w:basedOn w:val="DefaultParagraphFont"/>
    <w:link w:val="Header"/>
    <w:rsid w:val="00500742"/>
    <w:rPr>
      <w:rFonts w:ascii="Trebuchet MS" w:eastAsia="MS Gothic" w:hAnsi="Trebuchet MS" w:cs="Times New Roman"/>
      <w:color w:val="464547"/>
      <w:sz w:val="18"/>
      <w:szCs w:val="20"/>
    </w:rPr>
  </w:style>
  <w:style w:type="character" w:styleId="Hyperlink">
    <w:name w:val="Hyperlink"/>
    <w:basedOn w:val="DefaultParagraphFont"/>
    <w:uiPriority w:val="99"/>
    <w:qFormat/>
    <w:rsid w:val="00500742"/>
    <w:rPr>
      <w:rFonts w:ascii="Trebuchet MS" w:hAnsi="Trebuchet MS"/>
      <w:color w:val="1A9CB0"/>
      <w:sz w:val="20"/>
      <w:u w:val="single"/>
    </w:rPr>
  </w:style>
  <w:style w:type="character" w:styleId="PageNumber">
    <w:name w:val="page number"/>
    <w:basedOn w:val="DefaultParagraphFont"/>
    <w:uiPriority w:val="1"/>
    <w:semiHidden/>
    <w:rsid w:val="00500742"/>
    <w:rPr>
      <w:rFonts w:ascii="Trebuchet MS" w:hAnsi="Trebuchet MS"/>
      <w:color w:val="3B3838" w:themeColor="background2" w:themeShade="40"/>
      <w:position w:val="-6"/>
      <w:sz w:val="20"/>
    </w:rPr>
  </w:style>
  <w:style w:type="paragraph" w:styleId="Title">
    <w:name w:val="Title"/>
    <w:next w:val="BodyText"/>
    <w:link w:val="TitleChar"/>
    <w:qFormat/>
    <w:rsid w:val="00500742"/>
    <w:pPr>
      <w:pBdr>
        <w:bottom w:val="single" w:sz="4" w:space="1" w:color="A5A5A5" w:themeColor="accent3"/>
      </w:pBdr>
      <w:spacing w:before="240" w:after="300" w:line="240" w:lineRule="auto"/>
      <w:outlineLvl w:val="0"/>
    </w:pPr>
    <w:rPr>
      <w:rFonts w:ascii="Arial Black" w:eastAsiaTheme="minorEastAsia" w:hAnsi="Arial Black" w:cs="Times New Roman"/>
      <w:caps/>
      <w:color w:val="464547"/>
      <w:sz w:val="40"/>
      <w:szCs w:val="20"/>
    </w:rPr>
  </w:style>
  <w:style w:type="character" w:customStyle="1" w:styleId="TitleChar">
    <w:name w:val="Title Char"/>
    <w:basedOn w:val="DefaultParagraphFont"/>
    <w:link w:val="Title"/>
    <w:rsid w:val="00500742"/>
    <w:rPr>
      <w:rFonts w:ascii="Arial Black" w:eastAsiaTheme="minorEastAsia" w:hAnsi="Arial Black" w:cs="Times New Roman"/>
      <w:caps/>
      <w:color w:val="464547"/>
      <w:sz w:val="40"/>
      <w:szCs w:val="20"/>
    </w:rPr>
  </w:style>
  <w:style w:type="paragraph" w:styleId="TOC1">
    <w:name w:val="toc 1"/>
    <w:next w:val="BodyText"/>
    <w:uiPriority w:val="39"/>
    <w:qFormat/>
    <w:rsid w:val="00500742"/>
    <w:pPr>
      <w:spacing w:after="0" w:line="240" w:lineRule="auto"/>
    </w:pPr>
    <w:rPr>
      <w:rFonts w:ascii="Trebuchet MS" w:eastAsia="Times New Roman" w:hAnsi="Trebuchet MS" w:cs="Times New Roman"/>
      <w:bCs/>
      <w:caps/>
      <w:color w:val="3B3838" w:themeColor="background2" w:themeShade="40"/>
      <w:sz w:val="20"/>
      <w:szCs w:val="24"/>
    </w:rPr>
  </w:style>
  <w:style w:type="paragraph" w:styleId="CommentText">
    <w:name w:val="annotation text"/>
    <w:basedOn w:val="Normal"/>
    <w:link w:val="CommentTextChar"/>
    <w:uiPriority w:val="99"/>
    <w:unhideWhenUsed/>
    <w:rsid w:val="00500742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rsid w:val="00500742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link w:val="CommentSubjectChar"/>
    <w:qFormat/>
    <w:rsid w:val="00500742"/>
    <w:pPr>
      <w:spacing w:before="120" w:after="120" w:line="240" w:lineRule="auto"/>
    </w:pPr>
    <w:rPr>
      <w:rFonts w:ascii="Arial Black" w:eastAsia="Times New Roman" w:hAnsi="Arial Black" w:cs="Times New Roman"/>
      <w:bCs/>
      <w:color w:val="464547"/>
      <w:sz w:val="28"/>
      <w:szCs w:val="20"/>
    </w:rPr>
  </w:style>
  <w:style w:type="character" w:customStyle="1" w:styleId="CommentSubjectChar">
    <w:name w:val="Comment Subject Char"/>
    <w:basedOn w:val="CommentTextChar"/>
    <w:link w:val="CommentSubject"/>
    <w:rsid w:val="00500742"/>
    <w:rPr>
      <w:rFonts w:ascii="Arial Black" w:eastAsia="Times New Roman" w:hAnsi="Arial Black" w:cs="Times New Roman"/>
      <w:bCs/>
      <w:color w:val="464547"/>
      <w:sz w:val="28"/>
      <w:szCs w:val="20"/>
    </w:rPr>
  </w:style>
  <w:style w:type="paragraph" w:styleId="TOCHeading">
    <w:name w:val="TOC Heading"/>
    <w:next w:val="BodyText"/>
    <w:uiPriority w:val="39"/>
    <w:unhideWhenUsed/>
    <w:qFormat/>
    <w:rsid w:val="00500742"/>
    <w:pPr>
      <w:keepLines/>
      <w:spacing w:after="0" w:line="240" w:lineRule="auto"/>
      <w:jc w:val="center"/>
    </w:pPr>
    <w:rPr>
      <w:rFonts w:ascii="Arial Black" w:eastAsiaTheme="majorEastAsia" w:hAnsi="Arial Black" w:cstheme="majorBidi"/>
      <w:b/>
      <w:caps/>
      <w:color w:val="464547"/>
      <w:sz w:val="28"/>
      <w:szCs w:val="32"/>
    </w:rPr>
  </w:style>
  <w:style w:type="paragraph" w:customStyle="1" w:styleId="ProjectName">
    <w:name w:val="ProjectName"/>
    <w:link w:val="ProjectNameChar"/>
    <w:qFormat/>
    <w:rsid w:val="00500742"/>
    <w:pPr>
      <w:keepNext/>
      <w:keepLines/>
      <w:tabs>
        <w:tab w:val="left" w:pos="0"/>
      </w:tabs>
      <w:spacing w:before="120" w:after="120" w:line="240" w:lineRule="auto"/>
    </w:pPr>
    <w:rPr>
      <w:rFonts w:ascii="Arial Black" w:eastAsia="Times New Roman" w:hAnsi="Arial Black" w:cs="Times New Roman"/>
      <w:color w:val="464547"/>
      <w:kern w:val="28"/>
      <w:sz w:val="28"/>
      <w:szCs w:val="28"/>
    </w:rPr>
  </w:style>
  <w:style w:type="character" w:customStyle="1" w:styleId="ProjectNameChar">
    <w:name w:val="ProjectName Char"/>
    <w:basedOn w:val="DefaultParagraphFont"/>
    <w:link w:val="ProjectName"/>
    <w:rsid w:val="00500742"/>
    <w:rPr>
      <w:rFonts w:ascii="Arial Black" w:eastAsia="Times New Roman" w:hAnsi="Arial Black" w:cs="Times New Roman"/>
      <w:color w:val="464547"/>
      <w:kern w:val="28"/>
      <w:sz w:val="28"/>
      <w:szCs w:val="28"/>
    </w:rPr>
  </w:style>
  <w:style w:type="numbering" w:customStyle="1" w:styleId="Headings">
    <w:name w:val="Headings"/>
    <w:uiPriority w:val="99"/>
    <w:rsid w:val="00500742"/>
    <w:pPr>
      <w:numPr>
        <w:numId w:val="1"/>
      </w:numPr>
    </w:pPr>
  </w:style>
  <w:style w:type="paragraph" w:styleId="TOC2">
    <w:name w:val="toc 2"/>
    <w:basedOn w:val="Normal"/>
    <w:next w:val="Normal"/>
    <w:autoRedefine/>
    <w:uiPriority w:val="39"/>
    <w:unhideWhenUsed/>
    <w:rsid w:val="00500742"/>
    <w:pPr>
      <w:spacing w:after="100"/>
      <w:ind w:left="200"/>
    </w:pPr>
  </w:style>
  <w:style w:type="paragraph" w:styleId="ListParagraph">
    <w:name w:val="List Paragraph"/>
    <w:basedOn w:val="Normal"/>
    <w:uiPriority w:val="34"/>
    <w:qFormat/>
    <w:rsid w:val="00500742"/>
    <w:pPr>
      <w:ind w:left="720"/>
      <w:contextualSpacing/>
    </w:pPr>
  </w:style>
  <w:style w:type="paragraph" w:styleId="ListBullet">
    <w:name w:val="List Bullet"/>
    <w:semiHidden/>
    <w:unhideWhenUsed/>
    <w:qFormat/>
    <w:rsid w:val="00D61C9C"/>
    <w:pPr>
      <w:numPr>
        <w:numId w:val="10"/>
      </w:numPr>
      <w:spacing w:before="120" w:after="0" w:line="240" w:lineRule="auto"/>
    </w:pPr>
    <w:rPr>
      <w:rFonts w:ascii="Trebuchet MS" w:eastAsia="Times New Roman" w:hAnsi="Trebuchet MS" w:cs="Times New Roman"/>
      <w:color w:val="3B3838" w:themeColor="background2" w:themeShade="40"/>
      <w:sz w:val="20"/>
      <w:szCs w:val="20"/>
    </w:rPr>
  </w:style>
  <w:style w:type="paragraph" w:styleId="ListNumber">
    <w:name w:val="List Number"/>
    <w:unhideWhenUsed/>
    <w:qFormat/>
    <w:rsid w:val="00D61C9C"/>
    <w:pPr>
      <w:keepNext/>
      <w:numPr>
        <w:numId w:val="13"/>
      </w:numPr>
      <w:spacing w:before="120" w:after="0" w:line="240" w:lineRule="auto"/>
    </w:pPr>
    <w:rPr>
      <w:rFonts w:ascii="Trebuchet MS" w:eastAsia="Times New Roman" w:hAnsi="Trebuchet MS" w:cs="Times New Roman"/>
      <w:color w:val="3B3838" w:themeColor="background2" w:themeShade="40"/>
      <w:sz w:val="20"/>
      <w:szCs w:val="20"/>
    </w:rPr>
  </w:style>
  <w:style w:type="paragraph" w:styleId="ListBullet2">
    <w:name w:val="List Bullet 2"/>
    <w:semiHidden/>
    <w:unhideWhenUsed/>
    <w:qFormat/>
    <w:rsid w:val="00D61C9C"/>
    <w:pPr>
      <w:numPr>
        <w:ilvl w:val="1"/>
        <w:numId w:val="10"/>
      </w:numPr>
      <w:spacing w:before="120" w:after="0" w:line="240" w:lineRule="auto"/>
    </w:pPr>
    <w:rPr>
      <w:rFonts w:ascii="Trebuchet MS" w:eastAsia="Times New Roman" w:hAnsi="Trebuchet MS" w:cs="Times New Roman"/>
      <w:color w:val="3B3838" w:themeColor="background2" w:themeShade="40"/>
      <w:sz w:val="20"/>
      <w:szCs w:val="20"/>
    </w:rPr>
  </w:style>
  <w:style w:type="paragraph" w:styleId="ListBullet3">
    <w:name w:val="List Bullet 3"/>
    <w:semiHidden/>
    <w:unhideWhenUsed/>
    <w:qFormat/>
    <w:rsid w:val="00D61C9C"/>
    <w:pPr>
      <w:numPr>
        <w:ilvl w:val="2"/>
        <w:numId w:val="10"/>
      </w:numPr>
      <w:tabs>
        <w:tab w:val="left" w:pos="1418"/>
      </w:tabs>
      <w:spacing w:before="120" w:after="0" w:line="240" w:lineRule="auto"/>
    </w:pPr>
    <w:rPr>
      <w:rFonts w:ascii="Trebuchet MS" w:eastAsia="Times New Roman" w:hAnsi="Trebuchet MS" w:cs="Times New Roman"/>
      <w:color w:val="3B3838" w:themeColor="background2" w:themeShade="40"/>
      <w:sz w:val="20"/>
      <w:szCs w:val="20"/>
    </w:rPr>
  </w:style>
  <w:style w:type="numbering" w:customStyle="1" w:styleId="BulletList">
    <w:name w:val="BulletList"/>
    <w:uiPriority w:val="99"/>
    <w:rsid w:val="00D61C9C"/>
    <w:pPr>
      <w:numPr>
        <w:numId w:val="10"/>
      </w:numPr>
    </w:pPr>
  </w:style>
  <w:style w:type="numbering" w:customStyle="1" w:styleId="NumberList">
    <w:name w:val="NumberList"/>
    <w:uiPriority w:val="99"/>
    <w:rsid w:val="00D61C9C"/>
    <w:pPr>
      <w:numPr>
        <w:numId w:val="13"/>
      </w:numPr>
    </w:pPr>
  </w:style>
  <w:style w:type="paragraph" w:styleId="TOC3">
    <w:name w:val="toc 3"/>
    <w:basedOn w:val="Normal"/>
    <w:next w:val="Normal"/>
    <w:autoRedefine/>
    <w:uiPriority w:val="39"/>
    <w:unhideWhenUsed/>
    <w:rsid w:val="00974743"/>
    <w:pPr>
      <w:spacing w:after="100"/>
      <w:ind w:left="400"/>
    </w:pPr>
  </w:style>
  <w:style w:type="paragraph" w:customStyle="1" w:styleId="TableText">
    <w:name w:val="Table_Text"/>
    <w:basedOn w:val="Normal"/>
    <w:qFormat/>
    <w:rsid w:val="00C901A0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customStyle="1" w:styleId="TableHeading">
    <w:name w:val="Table_Heading"/>
    <w:basedOn w:val="TableText"/>
    <w:rsid w:val="00C901A0"/>
    <w:pPr>
      <w:spacing w:after="80"/>
      <w:jc w:val="center"/>
    </w:pPr>
    <w:rPr>
      <w:rFonts w:cs="Arial"/>
      <w:b/>
      <w:bCs/>
      <w:sz w:val="16"/>
      <w:szCs w:val="16"/>
    </w:rPr>
  </w:style>
  <w:style w:type="table" w:styleId="TableList4">
    <w:name w:val="Table List 4"/>
    <w:basedOn w:val="TableNormal"/>
    <w:rsid w:val="00C901A0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character" w:customStyle="1" w:styleId="Heading5Char">
    <w:name w:val="Heading 5 Char"/>
    <w:basedOn w:val="DefaultParagraphFont"/>
    <w:link w:val="Heading5"/>
    <w:rsid w:val="00C403FF"/>
    <w:rPr>
      <w:rFonts w:ascii="Arial" w:eastAsia="Times New Roman" w:hAnsi="Arial" w:cs="Times New Roman"/>
      <w:b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C403FF"/>
    <w:rPr>
      <w:rFonts w:ascii="Arial" w:eastAsia="Times New Roman" w:hAnsi="Arial" w:cs="Times New Roman"/>
      <w:sz w:val="20"/>
      <w:szCs w:val="20"/>
    </w:rPr>
  </w:style>
  <w:style w:type="character" w:customStyle="1" w:styleId="Heading7Char">
    <w:name w:val="Heading 7 Char"/>
    <w:basedOn w:val="DefaultParagraphFont"/>
    <w:link w:val="Heading7"/>
    <w:rsid w:val="00C403FF"/>
    <w:rPr>
      <w:rFonts w:ascii="Arial" w:eastAsia="Times New Roman" w:hAnsi="Arial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C403FF"/>
    <w:rPr>
      <w:rFonts w:ascii="Arial" w:eastAsia="Times New Roman" w:hAnsi="Arial" w:cs="Times New Roman"/>
      <w:b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03F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Default">
    <w:name w:val="Default"/>
    <w:rsid w:val="006F645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Revision">
    <w:name w:val="Revision"/>
    <w:hidden/>
    <w:uiPriority w:val="99"/>
    <w:semiHidden/>
    <w:rsid w:val="002B38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B00FF6"/>
    <w:rPr>
      <w:sz w:val="16"/>
      <w:szCs w:val="16"/>
    </w:rPr>
  </w:style>
  <w:style w:type="character" w:styleId="Mention">
    <w:name w:val="Mention"/>
    <w:basedOn w:val="DefaultParagraphFont"/>
    <w:uiPriority w:val="99"/>
    <w:unhideWhenUsed/>
    <w:rsid w:val="00036D9D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6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em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156e92d-423a-4625-9818-f5e87239af8a">
      <UserInfo>
        <DisplayName/>
        <AccountId xsi:nil="true"/>
        <AccountType/>
      </UserInfo>
    </SharedWithUsers>
    <lcf76f155ced4ddcb4097134ff3c332f xmlns="a60d0634-94da-4e6e-b36f-66eaaf0b6f4e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1F8A81E89B1E4A872028645FD1B6AE" ma:contentTypeVersion="11" ma:contentTypeDescription="Create a new document." ma:contentTypeScope="" ma:versionID="00e7a2aec32c88b8ca7efc9843325748">
  <xsd:schema xmlns:xsd="http://www.w3.org/2001/XMLSchema" xmlns:xs="http://www.w3.org/2001/XMLSchema" xmlns:p="http://schemas.microsoft.com/office/2006/metadata/properties" xmlns:ns2="a60d0634-94da-4e6e-b36f-66eaaf0b6f4e" xmlns:ns3="a156e92d-423a-4625-9818-f5e87239af8a" targetNamespace="http://schemas.microsoft.com/office/2006/metadata/properties" ma:root="true" ma:fieldsID="f6caa66f0c7935a35dae6e174e32ee4b" ns2:_="" ns3:_="">
    <xsd:import namespace="a60d0634-94da-4e6e-b36f-66eaaf0b6f4e"/>
    <xsd:import namespace="a156e92d-423a-4625-9818-f5e87239af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0d0634-94da-4e6e-b36f-66eaaf0b6f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debda6a7-6b37-4000-ac6c-4fd0a96389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56e92d-423a-4625-9818-f5e87239af8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4B4D352-B35B-4B3A-95D2-902933709BD2}">
  <ds:schemaRefs>
    <ds:schemaRef ds:uri="http://schemas.microsoft.com/office/2006/metadata/properties"/>
    <ds:schemaRef ds:uri="http://schemas.microsoft.com/office/infopath/2007/PartnerControls"/>
    <ds:schemaRef ds:uri="a156e92d-423a-4625-9818-f5e87239af8a"/>
    <ds:schemaRef ds:uri="a60d0634-94da-4e6e-b36f-66eaaf0b6f4e"/>
  </ds:schemaRefs>
</ds:datastoreItem>
</file>

<file path=customXml/itemProps2.xml><?xml version="1.0" encoding="utf-8"?>
<ds:datastoreItem xmlns:ds="http://schemas.openxmlformats.org/officeDocument/2006/customXml" ds:itemID="{CEAD825D-2413-46BA-BB1F-DCE637B19B0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C451799-F9B0-43E0-ABE9-80ABBAA59F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0d0634-94da-4e6e-b36f-66eaaf0b6f4e"/>
    <ds:schemaRef ds:uri="a156e92d-423a-4625-9818-f5e87239af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4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Siarhei Drazdou</dc:creator>
  <cp:keywords/>
  <dc:description/>
  <cp:lastModifiedBy>Dmitry Romankov</cp:lastModifiedBy>
  <cp:revision>29</cp:revision>
  <cp:lastPrinted>2021-02-26T07:14:00Z</cp:lastPrinted>
  <dcterms:created xsi:type="dcterms:W3CDTF">2021-01-22T08:29:00Z</dcterms:created>
  <dcterms:modified xsi:type="dcterms:W3CDTF">2024-04-16T12:48:00Z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ontentTypeId">
    <vt:lpwstr>0x010100F71F8A81E89B1E4A872028645FD1B6AE</vt:lpwstr>
  </property>
  <property fmtid="{D5CDD505-2E9C-101B-9397-08002B2CF9AE}" pid="4" name="Classification">
    <vt:lpwstr>Confidential</vt:lpwstr>
  </property>
  <property fmtid="{D5CDD505-2E9C-101B-9397-08002B2CF9AE}" pid="5" name="Order">
    <vt:r8>633900</vt:r8>
  </property>
  <property fmtid="{D5CDD505-2E9C-101B-9397-08002B2CF9AE}" pid="6" name="ComplianceAssetId">
    <vt:lpwstr/>
  </property>
  <property fmtid="{D5CDD505-2E9C-101B-9397-08002B2CF9AE}" pid="7" name="Approval Date">
    <vt:lpwstr>04-Dec-2018</vt:lpwstr>
  </property>
  <property fmtid="{D5CDD505-2E9C-101B-9397-08002B2CF9AE}" pid="8" name="MediaServiceImageTags">
    <vt:lpwstr/>
  </property>
</Properties>
</file>